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commentsIds.xml" ContentType="application/vnd.openxmlformats-officedocument.wordprocessingml.commentsId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ook w:val="0000"/>
      </w:tblPr>
      <w:tblGrid>
        <w:gridCol w:w="4445"/>
        <w:gridCol w:w="355"/>
        <w:gridCol w:w="4447"/>
      </w:tblGrid>
      <w:tr w:rsidR="004D51AC" w:rsidRPr="00435F10" w:rsidTr="004D51AC">
        <w:trPr>
          <w:trHeight w:val="2883"/>
        </w:trPr>
        <w:tc>
          <w:tcPr>
            <w:tcW w:w="4800" w:type="dxa"/>
            <w:gridSpan w:val="2"/>
          </w:tcPr>
          <w:p w:rsidR="004D51AC" w:rsidRPr="00435F10" w:rsidRDefault="004D51AC" w:rsidP="0070551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47" w:type="dxa"/>
          </w:tcPr>
          <w:p w:rsidR="004D51AC" w:rsidRPr="00435F10" w:rsidRDefault="004D51AC" w:rsidP="004D51AC">
            <w:pPr>
              <w:suppressAutoHyphens/>
              <w:spacing w:after="0"/>
              <w:ind w:left="-46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  <w:r w:rsidRPr="00435F10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ar-SA"/>
              </w:rPr>
              <w:t>УТВЕРЖДАЮ</w:t>
            </w:r>
          </w:p>
          <w:p w:rsidR="004D51AC" w:rsidRPr="00435F10" w:rsidRDefault="004D51AC" w:rsidP="004D51AC">
            <w:pPr>
              <w:suppressAutoHyphens/>
              <w:spacing w:after="0"/>
              <w:ind w:left="-46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435F10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Профессор кафедры </w:t>
            </w:r>
            <w:r w:rsidRPr="00435F10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br/>
              <w:t>ИАНИ ННГУ, д.т.н.</w:t>
            </w:r>
          </w:p>
          <w:p w:rsidR="004D51AC" w:rsidRPr="00435F10" w:rsidRDefault="004D51AC" w:rsidP="004D51AC">
            <w:pPr>
              <w:suppressAutoHyphens/>
              <w:spacing w:after="0"/>
              <w:ind w:left="-46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  <w:p w:rsidR="004D51AC" w:rsidRPr="00435F10" w:rsidRDefault="004D51AC" w:rsidP="004D51AC">
            <w:pPr>
              <w:suppressAutoHyphens/>
              <w:spacing w:after="0"/>
              <w:ind w:left="-46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435F10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_____________  Н.В. Старостин</w:t>
            </w:r>
          </w:p>
          <w:p w:rsidR="004D51AC" w:rsidRPr="00435F10" w:rsidRDefault="004D51AC" w:rsidP="004D51AC">
            <w:pPr>
              <w:suppressAutoHyphens/>
              <w:spacing w:after="0"/>
              <w:ind w:left="-46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ar-SA"/>
              </w:rPr>
            </w:pPr>
            <w:r w:rsidRPr="00435F10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«____»______________20</w:t>
            </w:r>
            <w:r w:rsidR="00AE2580" w:rsidRPr="00435F10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21</w:t>
            </w:r>
            <w:r w:rsidRPr="00435F10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 г.</w:t>
            </w:r>
          </w:p>
          <w:p w:rsidR="004D51AC" w:rsidRPr="00435F10" w:rsidRDefault="004D51AC" w:rsidP="004D51A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4D51AC" w:rsidRPr="00435F10" w:rsidTr="004D51AC">
        <w:trPr>
          <w:trHeight w:val="580"/>
        </w:trPr>
        <w:tc>
          <w:tcPr>
            <w:tcW w:w="9247" w:type="dxa"/>
            <w:gridSpan w:val="3"/>
          </w:tcPr>
          <w:p w:rsidR="004D51AC" w:rsidRPr="00435F10" w:rsidRDefault="004D51AC" w:rsidP="004D51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D51AC" w:rsidRPr="00435F10" w:rsidRDefault="004D51AC" w:rsidP="004D51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D51AC" w:rsidRDefault="004D51AC" w:rsidP="004D51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05510" w:rsidRDefault="00705510" w:rsidP="004D51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05510" w:rsidRPr="00435F10" w:rsidRDefault="00705510" w:rsidP="004D51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D51AC" w:rsidRPr="00435F10" w:rsidRDefault="004D51AC" w:rsidP="004D51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5F10">
              <w:rPr>
                <w:rFonts w:ascii="Times New Roman" w:hAnsi="Times New Roman" w:cs="Times New Roman"/>
                <w:sz w:val="28"/>
                <w:szCs w:val="28"/>
              </w:rPr>
              <w:t>Научно-технический отчет</w:t>
            </w:r>
          </w:p>
          <w:p w:rsidR="004D51AC" w:rsidRPr="00435F10" w:rsidRDefault="004D51AC" w:rsidP="004D51A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aps/>
                <w:sz w:val="28"/>
                <w:szCs w:val="28"/>
              </w:rPr>
            </w:pPr>
            <w:r w:rsidRPr="00435F10">
              <w:rPr>
                <w:rFonts w:ascii="Times New Roman" w:hAnsi="Times New Roman" w:cs="Times New Roman"/>
                <w:b/>
                <w:caps/>
                <w:sz w:val="28"/>
                <w:szCs w:val="28"/>
              </w:rPr>
              <w:t xml:space="preserve">разработка программного средства </w:t>
            </w:r>
          </w:p>
          <w:p w:rsidR="004D51AC" w:rsidRPr="00435F10" w:rsidRDefault="00623193" w:rsidP="004D51A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35F10">
              <w:rPr>
                <w:rFonts w:ascii="Times New Roman" w:hAnsi="Times New Roman" w:cs="Times New Roman"/>
                <w:b/>
                <w:sz w:val="28"/>
                <w:szCs w:val="28"/>
              </w:rPr>
              <w:t>«</w:t>
            </w:r>
            <w:r w:rsidR="00AE2580" w:rsidRPr="00435F1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Разработка и реализация программного обеспечения для выполнения логических операций над множествами ортогональных многоугольников </w:t>
            </w:r>
            <w:r w:rsidRPr="00435F10">
              <w:rPr>
                <w:rFonts w:ascii="Times New Roman" w:hAnsi="Times New Roman" w:cs="Times New Roman"/>
                <w:b/>
                <w:sz w:val="28"/>
                <w:szCs w:val="28"/>
              </w:rPr>
              <w:t>(ПО «</w:t>
            </w:r>
            <w:r w:rsidR="00AE2580" w:rsidRPr="00435F1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SOR</w:t>
            </w:r>
            <w:r w:rsidRPr="00435F10">
              <w:rPr>
                <w:rFonts w:ascii="Times New Roman" w:hAnsi="Times New Roman" w:cs="Times New Roman"/>
                <w:b/>
                <w:sz w:val="28"/>
                <w:szCs w:val="28"/>
              </w:rPr>
              <w:t>»)»</w:t>
            </w:r>
          </w:p>
        </w:tc>
      </w:tr>
      <w:tr w:rsidR="004D51AC" w:rsidRPr="00435F10" w:rsidTr="004D51AC">
        <w:trPr>
          <w:trHeight w:val="1400"/>
        </w:trPr>
        <w:tc>
          <w:tcPr>
            <w:tcW w:w="4445" w:type="dxa"/>
          </w:tcPr>
          <w:p w:rsidR="004D51AC" w:rsidRPr="00435F10" w:rsidRDefault="004D51AC" w:rsidP="004D51AC">
            <w:pPr>
              <w:pStyle w:val="a9"/>
              <w:spacing w:line="240" w:lineRule="auto"/>
              <w:rPr>
                <w:sz w:val="28"/>
                <w:szCs w:val="28"/>
                <w:highlight w:val="yellow"/>
              </w:rPr>
            </w:pPr>
          </w:p>
        </w:tc>
        <w:tc>
          <w:tcPr>
            <w:tcW w:w="4802" w:type="dxa"/>
            <w:gridSpan w:val="2"/>
            <w:shd w:val="clear" w:color="auto" w:fill="auto"/>
          </w:tcPr>
          <w:p w:rsidR="004D51AC" w:rsidRPr="00435F10" w:rsidRDefault="004D51AC" w:rsidP="004D51AC">
            <w:pPr>
              <w:pStyle w:val="a9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</w:p>
        </w:tc>
      </w:tr>
      <w:tr w:rsidR="004D51AC" w:rsidRPr="00435F10" w:rsidTr="004D51AC">
        <w:trPr>
          <w:trHeight w:val="1078"/>
        </w:trPr>
        <w:tc>
          <w:tcPr>
            <w:tcW w:w="4445" w:type="dxa"/>
          </w:tcPr>
          <w:p w:rsidR="004D51AC" w:rsidRPr="00435F10" w:rsidRDefault="004D51AC" w:rsidP="004D51AC">
            <w:pPr>
              <w:pStyle w:val="a9"/>
              <w:spacing w:line="240" w:lineRule="auto"/>
              <w:rPr>
                <w:b/>
                <w:bCs/>
                <w:sz w:val="28"/>
                <w:szCs w:val="28"/>
                <w:highlight w:val="yellow"/>
              </w:rPr>
            </w:pPr>
          </w:p>
        </w:tc>
        <w:tc>
          <w:tcPr>
            <w:tcW w:w="4802" w:type="dxa"/>
            <w:gridSpan w:val="2"/>
          </w:tcPr>
          <w:p w:rsidR="004D51AC" w:rsidRPr="00435F10" w:rsidRDefault="004D51AC" w:rsidP="004D51AC">
            <w:pPr>
              <w:pStyle w:val="a9"/>
              <w:spacing w:line="240" w:lineRule="auto"/>
              <w:ind w:firstLine="0"/>
              <w:rPr>
                <w:sz w:val="28"/>
                <w:szCs w:val="28"/>
              </w:rPr>
            </w:pPr>
          </w:p>
        </w:tc>
      </w:tr>
      <w:tr w:rsidR="004D51AC" w:rsidRPr="00435F10" w:rsidTr="004D51AC">
        <w:trPr>
          <w:trHeight w:val="1078"/>
        </w:trPr>
        <w:tc>
          <w:tcPr>
            <w:tcW w:w="4445" w:type="dxa"/>
          </w:tcPr>
          <w:p w:rsidR="004D51AC" w:rsidRPr="00435F10" w:rsidRDefault="004D51AC" w:rsidP="004D51AC">
            <w:pPr>
              <w:pStyle w:val="a9"/>
              <w:spacing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802" w:type="dxa"/>
            <w:gridSpan w:val="2"/>
          </w:tcPr>
          <w:p w:rsidR="004D51AC" w:rsidRPr="00435F10" w:rsidRDefault="004D51AC" w:rsidP="004D51AC">
            <w:pPr>
              <w:pStyle w:val="a9"/>
              <w:spacing w:line="240" w:lineRule="auto"/>
              <w:ind w:firstLine="0"/>
              <w:rPr>
                <w:sz w:val="28"/>
                <w:szCs w:val="28"/>
              </w:rPr>
            </w:pPr>
          </w:p>
        </w:tc>
      </w:tr>
    </w:tbl>
    <w:p w:rsidR="004D51AC" w:rsidRPr="00435F10" w:rsidRDefault="004D51AC" w:rsidP="004D51AC">
      <w:pPr>
        <w:spacing w:after="40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05510" w:rsidRDefault="00705510" w:rsidP="00435F10">
      <w:pPr>
        <w:spacing w:after="400" w:line="240" w:lineRule="auto"/>
        <w:rPr>
          <w:rFonts w:ascii="Times New Roman" w:hAnsi="Times New Roman" w:cs="Times New Roman"/>
          <w:sz w:val="28"/>
          <w:szCs w:val="28"/>
        </w:rPr>
      </w:pPr>
    </w:p>
    <w:p w:rsidR="00705510" w:rsidRDefault="00705510" w:rsidP="00435F10">
      <w:pPr>
        <w:spacing w:after="400" w:line="240" w:lineRule="auto"/>
        <w:rPr>
          <w:rFonts w:ascii="Times New Roman" w:hAnsi="Times New Roman" w:cs="Times New Roman"/>
          <w:sz w:val="28"/>
          <w:szCs w:val="28"/>
        </w:rPr>
      </w:pPr>
    </w:p>
    <w:p w:rsidR="00705510" w:rsidRPr="00435F10" w:rsidRDefault="00705510" w:rsidP="00435F10">
      <w:pPr>
        <w:spacing w:after="400" w:line="240" w:lineRule="auto"/>
        <w:rPr>
          <w:rFonts w:ascii="Times New Roman" w:hAnsi="Times New Roman" w:cs="Times New Roman"/>
          <w:sz w:val="28"/>
          <w:szCs w:val="28"/>
        </w:rPr>
      </w:pPr>
    </w:p>
    <w:p w:rsidR="00705510" w:rsidRDefault="00623193" w:rsidP="00705510">
      <w:pPr>
        <w:spacing w:after="40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35F10">
        <w:rPr>
          <w:rFonts w:ascii="Times New Roman" w:hAnsi="Times New Roman" w:cs="Times New Roman"/>
          <w:sz w:val="28"/>
          <w:szCs w:val="28"/>
        </w:rPr>
        <w:t>20</w:t>
      </w:r>
      <w:r w:rsidR="00AE2580" w:rsidRPr="00435F10">
        <w:rPr>
          <w:rFonts w:ascii="Times New Roman" w:hAnsi="Times New Roman" w:cs="Times New Roman"/>
          <w:sz w:val="28"/>
          <w:szCs w:val="28"/>
        </w:rPr>
        <w:t>21</w:t>
      </w:r>
    </w:p>
    <w:sdt>
      <w:sdtPr>
        <w:rPr>
          <w:rFonts w:eastAsiaTheme="minorHAnsi" w:cs="Times New Roman"/>
          <w:color w:val="auto"/>
          <w:sz w:val="28"/>
          <w:szCs w:val="28"/>
          <w:lang w:eastAsia="en-US"/>
        </w:rPr>
        <w:id w:val="12144639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00000" w:rsidRDefault="00D96152">
          <w:pPr>
            <w:pStyle w:val="aa"/>
            <w:jc w:val="center"/>
            <w:rPr>
              <w:rFonts w:cs="Times New Roman"/>
              <w:sz w:val="28"/>
              <w:szCs w:val="28"/>
            </w:rPr>
          </w:pPr>
          <w:r w:rsidRPr="00D96152">
            <w:rPr>
              <w:rFonts w:eastAsiaTheme="minorHAnsi" w:cs="Times New Roman"/>
              <w:bCs/>
              <w:color w:val="auto"/>
              <w:sz w:val="28"/>
              <w:szCs w:val="28"/>
              <w:lang w:eastAsia="en-US"/>
            </w:rPr>
            <w:t>Оглавление</w:t>
          </w:r>
        </w:p>
        <w:p w:rsidR="00BA2AE0" w:rsidRDefault="00BA2AE0">
          <w:pPr>
            <w:pStyle w:val="11"/>
            <w:tabs>
              <w:tab w:val="right" w:leader="dot" w:pos="991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rFonts w:cs="Times New Roman"/>
              <w:szCs w:val="28"/>
            </w:rPr>
            <w:fldChar w:fldCharType="begin"/>
          </w:r>
          <w:r>
            <w:rPr>
              <w:rFonts w:cs="Times New Roman"/>
              <w:szCs w:val="28"/>
            </w:rPr>
            <w:instrText xml:space="preserve"> TOC \o "1-3" \h \z \u </w:instrText>
          </w:r>
          <w:r>
            <w:rPr>
              <w:rFonts w:cs="Times New Roman"/>
              <w:szCs w:val="28"/>
            </w:rPr>
            <w:fldChar w:fldCharType="separate"/>
          </w:r>
          <w:hyperlink w:anchor="_Toc72340712" w:history="1">
            <w:r w:rsidRPr="008B3ED4">
              <w:rPr>
                <w:rStyle w:val="ab"/>
                <w:rFonts w:cs="Times New Roman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_Toc72340712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AE0" w:rsidRDefault="00BA2AE0">
          <w:pPr>
            <w:pStyle w:val="11"/>
            <w:tabs>
              <w:tab w:val="right" w:leader="dot" w:pos="991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340713" w:history="1">
            <w:r w:rsidRPr="008B3ED4">
              <w:rPr>
                <w:rStyle w:val="ab"/>
                <w:rFonts w:cs="Times New Roman"/>
                <w:noProof/>
              </w:rPr>
              <w:t>1. Содержательная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_Toc72340713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AE0" w:rsidRDefault="00BA2AE0">
          <w:pPr>
            <w:pStyle w:val="11"/>
            <w:tabs>
              <w:tab w:val="right" w:leader="dot" w:pos="991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340714" w:history="1">
            <w:r w:rsidRPr="008B3ED4">
              <w:rPr>
                <w:rStyle w:val="ab"/>
                <w:noProof/>
              </w:rPr>
              <w:t>2. Входные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_Toc72340714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AE0" w:rsidRDefault="00BA2AE0">
          <w:pPr>
            <w:pStyle w:val="11"/>
            <w:tabs>
              <w:tab w:val="right" w:leader="dot" w:pos="991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340715" w:history="1">
            <w:r w:rsidRPr="008B3ED4">
              <w:rPr>
                <w:rStyle w:val="ab"/>
                <w:noProof/>
              </w:rPr>
              <w:t>3. Выходные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_Toc72340715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AE0" w:rsidRDefault="00BA2AE0">
          <w:pPr>
            <w:pStyle w:val="23"/>
            <w:tabs>
              <w:tab w:val="right" w:leader="dot" w:pos="991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340716" w:history="1">
            <w:r w:rsidRPr="008B3ED4">
              <w:rPr>
                <w:rStyle w:val="ab"/>
                <w:noProof/>
                <w:highlight w:val="white"/>
              </w:rPr>
              <w:t>3.1. Решение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_Toc72340716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AE0" w:rsidRDefault="00BA2AE0">
          <w:pPr>
            <w:pStyle w:val="23"/>
            <w:tabs>
              <w:tab w:val="right" w:leader="dot" w:pos="991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340717" w:history="1">
            <w:r w:rsidRPr="008B3ED4">
              <w:rPr>
                <w:rStyle w:val="ab"/>
                <w:noProof/>
                <w:highlight w:val="white"/>
              </w:rPr>
              <w:t>3.2. Протокол работы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_Toc72340717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AE0" w:rsidRDefault="00BA2AE0">
          <w:pPr>
            <w:pStyle w:val="11"/>
            <w:tabs>
              <w:tab w:val="right" w:leader="dot" w:pos="991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340718" w:history="1">
            <w:r w:rsidRPr="008B3ED4">
              <w:rPr>
                <w:rStyle w:val="ab"/>
                <w:noProof/>
              </w:rPr>
              <w:t>4. Разработка основных алгоритмов решения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_Toc72340718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AE0" w:rsidRDefault="00BA2AE0">
          <w:pPr>
            <w:pStyle w:val="23"/>
            <w:tabs>
              <w:tab w:val="right" w:leader="dot" w:pos="991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340719" w:history="1">
            <w:r w:rsidRPr="008B3ED4">
              <w:rPr>
                <w:rStyle w:val="ab"/>
                <w:noProof/>
              </w:rPr>
              <w:t>4.1. Алгоритм нахождения точек пересечения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_Toc72340719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AE0" w:rsidRDefault="00BA2AE0">
          <w:pPr>
            <w:pStyle w:val="23"/>
            <w:tabs>
              <w:tab w:val="right" w:leader="dot" w:pos="991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340720" w:history="1">
            <w:r w:rsidRPr="008B3ED4">
              <w:rPr>
                <w:rStyle w:val="ab"/>
                <w:noProof/>
              </w:rPr>
              <w:t>4.2. Утверждение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_Toc72340720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AE0" w:rsidRDefault="00BA2AE0">
          <w:pPr>
            <w:pStyle w:val="23"/>
            <w:tabs>
              <w:tab w:val="right" w:leader="dot" w:pos="991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340721" w:history="1">
            <w:r w:rsidRPr="008B3ED4">
              <w:rPr>
                <w:rStyle w:val="ab"/>
                <w:noProof/>
              </w:rPr>
              <w:t>4.3. Алгоритм построения обходов по множеству результирующих вершин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_Toc72340721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AE0" w:rsidRDefault="00BA2AE0">
          <w:pPr>
            <w:pStyle w:val="23"/>
            <w:tabs>
              <w:tab w:val="right" w:leader="dot" w:pos="991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340722" w:history="1">
            <w:r w:rsidRPr="008B3ED4">
              <w:rPr>
                <w:rStyle w:val="ab"/>
                <w:noProof/>
              </w:rPr>
              <w:t>4.4. Алгоритм присоединения вырезов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_Toc72340722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AE0" w:rsidRDefault="00BA2AE0">
          <w:pPr>
            <w:pStyle w:val="23"/>
            <w:tabs>
              <w:tab w:val="right" w:leader="dot" w:pos="991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340723" w:history="1">
            <w:r w:rsidRPr="008B3ED4">
              <w:rPr>
                <w:rStyle w:val="ab"/>
                <w:noProof/>
              </w:rPr>
              <w:t>4.5. Алгоритмы объединения/пересечения/вычитания множеств многоугольников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_Toc72340723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AE0" w:rsidRDefault="00BA2AE0">
          <w:pPr>
            <w:pStyle w:val="11"/>
            <w:tabs>
              <w:tab w:val="right" w:leader="dot" w:pos="991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340724" w:history="1">
            <w:r w:rsidRPr="008B3ED4">
              <w:rPr>
                <w:rStyle w:val="ab"/>
                <w:noProof/>
              </w:rPr>
              <w:t>5. Результаты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_Toc72340724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AE0" w:rsidRDefault="00BA2AE0">
          <w:pPr>
            <w:pStyle w:val="23"/>
            <w:tabs>
              <w:tab w:val="right" w:leader="dot" w:pos="991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340725" w:history="1">
            <w:r w:rsidRPr="008B3ED4">
              <w:rPr>
                <w:rStyle w:val="ab"/>
                <w:noProof/>
              </w:rPr>
              <w:t>5.1. Тестовые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_Toc72340725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AE0" w:rsidRDefault="00BA2AE0">
          <w:pPr>
            <w:pStyle w:val="23"/>
            <w:tabs>
              <w:tab w:val="right" w:leader="dot" w:pos="991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340726" w:history="1">
            <w:r w:rsidRPr="008B3ED4">
              <w:rPr>
                <w:rStyle w:val="ab"/>
                <w:noProof/>
              </w:rPr>
              <w:t>5.2. Возможные ошибки в тестовых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_Toc72340726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AE0" w:rsidRDefault="00BA2AE0">
          <w:pPr>
            <w:pStyle w:val="23"/>
            <w:tabs>
              <w:tab w:val="right" w:leader="dot" w:pos="991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340727" w:history="1">
            <w:r w:rsidRPr="008B3ED4">
              <w:rPr>
                <w:rStyle w:val="ab"/>
                <w:noProof/>
              </w:rPr>
              <w:t>5.3. Генератор тестовых задач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_Toc72340727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AE0" w:rsidRDefault="00BA2AE0">
          <w:pPr>
            <w:pStyle w:val="31"/>
            <w:tabs>
              <w:tab w:val="right" w:leader="dot" w:pos="991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340728" w:history="1">
            <w:r w:rsidRPr="008B3ED4">
              <w:rPr>
                <w:rStyle w:val="ab"/>
                <w:noProof/>
              </w:rPr>
              <w:t>5.3.1. Требования к генератору тестов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_Toc72340728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AE0" w:rsidRDefault="00BA2AE0">
          <w:pPr>
            <w:pStyle w:val="31"/>
            <w:tabs>
              <w:tab w:val="right" w:leader="dot" w:pos="991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340729" w:history="1">
            <w:r w:rsidRPr="008B3ED4">
              <w:rPr>
                <w:rStyle w:val="ab"/>
                <w:noProof/>
              </w:rPr>
              <w:t>5.3.2. Требования к входным данным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_Toc72340729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AE0" w:rsidRDefault="00BA2AE0">
          <w:pPr>
            <w:pStyle w:val="23"/>
            <w:tabs>
              <w:tab w:val="right" w:leader="dot" w:pos="991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340730" w:history="1">
            <w:r w:rsidRPr="008B3ED4">
              <w:rPr>
                <w:rStyle w:val="ab"/>
                <w:noProof/>
              </w:rPr>
              <w:t>5.4. Требования к выходным данным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_Toc72340730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AE0" w:rsidRDefault="00BA2AE0">
          <w:pPr>
            <w:pStyle w:val="11"/>
            <w:tabs>
              <w:tab w:val="right" w:leader="dot" w:pos="991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340731" w:history="1">
            <w:r w:rsidRPr="008B3ED4">
              <w:rPr>
                <w:rStyle w:val="ab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_Toc72340731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2580" w:rsidRPr="00435F10" w:rsidRDefault="00BA2AE0" w:rsidP="00AE2580">
          <w:pPr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705510" w:rsidRDefault="00705510">
      <w:pPr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br w:type="page"/>
      </w:r>
    </w:p>
    <w:p w:rsidR="00AE2580" w:rsidRPr="00435F10" w:rsidRDefault="00D96152" w:rsidP="00D96152">
      <w:pPr>
        <w:pStyle w:val="1"/>
        <w:rPr>
          <w:rFonts w:cs="Times New Roman"/>
        </w:rPr>
      </w:pPr>
      <w:bookmarkStart w:id="0" w:name="_Toc72340712"/>
      <w:r w:rsidRPr="00C03FDB">
        <w:rPr>
          <w:rFonts w:cs="Times New Roman"/>
        </w:rPr>
        <w:lastRenderedPageBreak/>
        <w:t>ВВЕДЕНИЕ</w:t>
      </w:r>
      <w:bookmarkEnd w:id="0"/>
    </w:p>
    <w:p w:rsidR="002A2B26" w:rsidRPr="001F7F3F" w:rsidRDefault="00C03FDB" w:rsidP="001F7F3F">
      <w:pPr>
        <w:pStyle w:val="a6"/>
      </w:pPr>
      <w:r w:rsidRPr="001F7F3F">
        <w:t>Рассматривается проблема разработки программного средства для выполнения логических операций над множествами многоугольников.</w:t>
      </w:r>
    </w:p>
    <w:p w:rsidR="002A2B26" w:rsidRPr="00435F10" w:rsidRDefault="00C03FDB" w:rsidP="001F7F3F">
      <w:pPr>
        <w:pStyle w:val="a6"/>
      </w:pPr>
      <w:r w:rsidRPr="00C03FDB">
        <w:t>В рамках данного проекта проведены следующие работы:</w:t>
      </w:r>
    </w:p>
    <w:p w:rsidR="0056647F" w:rsidRPr="00435F10" w:rsidRDefault="00C03FDB" w:rsidP="001F7F3F">
      <w:pPr>
        <w:pStyle w:val="a6"/>
      </w:pPr>
      <w:r w:rsidRPr="00C03FDB">
        <w:t>Разработка алгоритмов логического объединения, пересечения и вычитания множеств ортогональных многоугольников с учетом требований к размерам задачи (порядок множества входных данных: 10</w:t>
      </w:r>
      <w:r w:rsidRPr="00C03FDB">
        <w:rPr>
          <w:vertAlign w:val="superscript"/>
        </w:rPr>
        <w:t>5</w:t>
      </w:r>
      <w:r w:rsidRPr="00C03FDB">
        <w:t>) и быстродействия программы (время выполнения расчета программой: не более 30 секунд).</w:t>
      </w:r>
    </w:p>
    <w:p w:rsidR="00D96152" w:rsidRDefault="00D961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</w:rPr>
        <w:br w:type="page"/>
      </w:r>
    </w:p>
    <w:p w:rsidR="00AE2580" w:rsidRPr="00435F10" w:rsidRDefault="00E4460B" w:rsidP="00D96152">
      <w:pPr>
        <w:pStyle w:val="1"/>
        <w:rPr>
          <w:rFonts w:cs="Times New Roman"/>
        </w:rPr>
      </w:pPr>
      <w:bookmarkStart w:id="1" w:name="_Toc72340713"/>
      <w:r w:rsidRPr="00435F10">
        <w:rPr>
          <w:rFonts w:cs="Times New Roman"/>
        </w:rPr>
        <w:lastRenderedPageBreak/>
        <w:t xml:space="preserve">1. </w:t>
      </w:r>
      <w:r w:rsidR="00435F10">
        <w:rPr>
          <w:rFonts w:cs="Times New Roman"/>
        </w:rPr>
        <w:t>Содержательная постановка задачи</w:t>
      </w:r>
      <w:bookmarkEnd w:id="1"/>
    </w:p>
    <w:p w:rsidR="00344600" w:rsidRPr="00435F10" w:rsidRDefault="00C03FDB" w:rsidP="001F7F3F">
      <w:pPr>
        <w:pStyle w:val="a6"/>
      </w:pPr>
      <w:r w:rsidRPr="00C03FDB">
        <w:t>Рассматривается задача выполнения логических операций над множествами ортогональных многоугольников. Имеются два множества ортогональных многоугольников. Требуется получить новое множество ортогональных многоугольников в результате выполнения логических операций объединения, пересечения, вычитания над исходными множествами.</w:t>
      </w:r>
    </w:p>
    <w:p w:rsidR="00D96152" w:rsidRDefault="00D961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</w:rPr>
        <w:br w:type="page"/>
      </w:r>
    </w:p>
    <w:p w:rsidR="00AE2580" w:rsidRPr="00435F10" w:rsidRDefault="00E4460B" w:rsidP="00D96152">
      <w:pPr>
        <w:pStyle w:val="1"/>
      </w:pPr>
      <w:bookmarkStart w:id="2" w:name="_Toc72340714"/>
      <w:r w:rsidRPr="00435F10">
        <w:lastRenderedPageBreak/>
        <w:t xml:space="preserve">2. </w:t>
      </w:r>
      <w:r w:rsidR="00C03FDB" w:rsidRPr="00C03FDB">
        <w:t xml:space="preserve">Входные </w:t>
      </w:r>
      <w:r w:rsidR="00C03FDB" w:rsidRPr="00D96152">
        <w:t>данные</w:t>
      </w:r>
      <w:bookmarkEnd w:id="2"/>
    </w:p>
    <w:p w:rsidR="00E4460B" w:rsidRPr="00435F10" w:rsidRDefault="007A1C0C" w:rsidP="001F7F3F">
      <w:pPr>
        <w:pStyle w:val="a6"/>
      </w:pPr>
      <w:r>
        <w:t>Входные</w:t>
      </w:r>
      <w:r w:rsidR="00E4460B" w:rsidRPr="00435F10">
        <w:t xml:space="preserve"> данные считываются из файла формат</w:t>
      </w:r>
      <w:r>
        <w:t>а</w:t>
      </w:r>
      <w:r w:rsidR="00E4460B" w:rsidRPr="00435F10">
        <w:t xml:space="preserve"> .</w:t>
      </w:r>
      <w:r w:rsidR="00E4460B" w:rsidRPr="00435F10">
        <w:rPr>
          <w:lang w:val="en-US"/>
        </w:rPr>
        <w:t>txt</w:t>
      </w:r>
      <w:r w:rsidR="00E4460B" w:rsidRPr="00435F10">
        <w:t xml:space="preserve">. Пример </w:t>
      </w:r>
      <w:r>
        <w:t>входных</w:t>
      </w:r>
      <w:r w:rsidR="00E4460B" w:rsidRPr="00435F10">
        <w:t xml:space="preserve"> данных приведён на рисунке 1.</w:t>
      </w:r>
    </w:p>
    <w:p w:rsidR="00E4460B" w:rsidRPr="00435F10" w:rsidRDefault="00E4460B" w:rsidP="00E4460B">
      <w:pPr>
        <w:keepNext/>
        <w:rPr>
          <w:rFonts w:ascii="Times New Roman" w:hAnsi="Times New Roman" w:cs="Times New Roman"/>
          <w:sz w:val="28"/>
          <w:szCs w:val="28"/>
        </w:rPr>
      </w:pPr>
      <w:r w:rsidRPr="00435F1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210300" cy="12477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60B" w:rsidRPr="00435F10" w:rsidRDefault="00E4460B" w:rsidP="00E4460B">
      <w:pPr>
        <w:pStyle w:val="a3"/>
        <w:jc w:val="center"/>
        <w:rPr>
          <w:rFonts w:cs="Times New Roman"/>
          <w:b w:val="0"/>
          <w:bCs w:val="0"/>
          <w:color w:val="auto"/>
          <w:sz w:val="28"/>
          <w:szCs w:val="28"/>
        </w:rPr>
      </w:pPr>
      <w:r w:rsidRPr="00435F10">
        <w:rPr>
          <w:rFonts w:cs="Times New Roman"/>
          <w:b w:val="0"/>
          <w:bCs w:val="0"/>
          <w:color w:val="auto"/>
          <w:sz w:val="28"/>
          <w:szCs w:val="28"/>
        </w:rPr>
        <w:t xml:space="preserve">Рисунок </w:t>
      </w:r>
      <w:r w:rsidR="00C03FDB" w:rsidRPr="00435F10">
        <w:rPr>
          <w:rFonts w:cs="Times New Roman"/>
          <w:b w:val="0"/>
          <w:bCs w:val="0"/>
          <w:color w:val="auto"/>
          <w:sz w:val="28"/>
          <w:szCs w:val="28"/>
        </w:rPr>
        <w:fldChar w:fldCharType="begin"/>
      </w:r>
      <w:r w:rsidRPr="00435F10">
        <w:rPr>
          <w:rFonts w:cs="Times New Roman"/>
          <w:b w:val="0"/>
          <w:bCs w:val="0"/>
          <w:color w:val="auto"/>
          <w:sz w:val="28"/>
          <w:szCs w:val="28"/>
        </w:rPr>
        <w:instrText xml:space="preserve"> SEQ Рисунок \* ARABIC </w:instrText>
      </w:r>
      <w:r w:rsidR="00C03FDB" w:rsidRPr="00435F10">
        <w:rPr>
          <w:rFonts w:cs="Times New Roman"/>
          <w:b w:val="0"/>
          <w:bCs w:val="0"/>
          <w:color w:val="auto"/>
          <w:sz w:val="28"/>
          <w:szCs w:val="28"/>
        </w:rPr>
        <w:fldChar w:fldCharType="separate"/>
      </w:r>
      <w:r w:rsidRPr="00435F10">
        <w:rPr>
          <w:rFonts w:cs="Times New Roman"/>
          <w:b w:val="0"/>
          <w:bCs w:val="0"/>
          <w:noProof/>
          <w:color w:val="auto"/>
          <w:sz w:val="28"/>
          <w:szCs w:val="28"/>
        </w:rPr>
        <w:t>1</w:t>
      </w:r>
      <w:r w:rsidR="00C03FDB" w:rsidRPr="00435F10">
        <w:rPr>
          <w:rFonts w:cs="Times New Roman"/>
          <w:b w:val="0"/>
          <w:bCs w:val="0"/>
          <w:color w:val="auto"/>
          <w:sz w:val="28"/>
          <w:szCs w:val="28"/>
        </w:rPr>
        <w:fldChar w:fldCharType="end"/>
      </w:r>
      <w:r w:rsidRPr="00435F10">
        <w:rPr>
          <w:rFonts w:cs="Times New Roman"/>
          <w:b w:val="0"/>
          <w:bCs w:val="0"/>
          <w:color w:val="auto"/>
          <w:sz w:val="28"/>
          <w:szCs w:val="28"/>
        </w:rPr>
        <w:t>- Пример тестовых данных</w:t>
      </w:r>
    </w:p>
    <w:p w:rsidR="00E4460B" w:rsidRPr="00435F10" w:rsidRDefault="001F7F3F" w:rsidP="001F7F3F">
      <w:pPr>
        <w:pStyle w:val="a6"/>
        <w:ind w:firstLine="0"/>
      </w:pPr>
      <w:r>
        <w:t>г</w:t>
      </w:r>
      <w:r w:rsidR="00E4460B" w:rsidRPr="00435F10">
        <w:t>де, «</w:t>
      </w:r>
      <w:r w:rsidR="00E4460B" w:rsidRPr="00435F10">
        <w:rPr>
          <w:lang w:val="en-US"/>
        </w:rPr>
        <w:t>Count</w:t>
      </w:r>
      <w:r w:rsidR="00E4460B" w:rsidRPr="00435F10">
        <w:t xml:space="preserve"> 2» - количество многоугольников</w:t>
      </w:r>
      <w:r>
        <w:t>,</w:t>
      </w:r>
      <w:r w:rsidR="00E4460B" w:rsidRPr="00435F10">
        <w:tab/>
        <w:t>«</w:t>
      </w:r>
      <w:r w:rsidR="00E4460B" w:rsidRPr="00435F10">
        <w:rPr>
          <w:lang w:val="en-US"/>
        </w:rPr>
        <w:t>Boundary</w:t>
      </w:r>
      <w:r w:rsidR="00E4460B" w:rsidRPr="00435F10">
        <w:t xml:space="preserve"> 5» - объявление многоугольника и количества его вершин,</w:t>
      </w:r>
      <w:r>
        <w:t xml:space="preserve"> </w:t>
      </w:r>
      <w:r w:rsidR="00E4460B" w:rsidRPr="00435F10">
        <w:t>далее следуют координаты вершин многоугольника.</w:t>
      </w:r>
    </w:p>
    <w:p w:rsidR="00E4460B" w:rsidRPr="00435F10" w:rsidRDefault="00E4460B" w:rsidP="001F7F3F">
      <w:pPr>
        <w:pStyle w:val="a6"/>
      </w:pPr>
      <w:r w:rsidRPr="00435F10">
        <w:t>Тестовые данные корректно считаются при</w:t>
      </w:r>
      <w:r w:rsidR="001F7F3F">
        <w:t xml:space="preserve"> разделительных знаках: «, » «; </w:t>
      </w:r>
      <w:r w:rsidRPr="00435F10">
        <w:t xml:space="preserve">» </w:t>
      </w:r>
      <w:r w:rsidR="007A1C0C">
        <w:t>«. » «: » или</w:t>
      </w:r>
      <w:r w:rsidRPr="00435F10">
        <w:t xml:space="preserve"> « ». </w:t>
      </w:r>
    </w:p>
    <w:p w:rsidR="00E4460B" w:rsidRPr="00435F10" w:rsidRDefault="00E4460B" w:rsidP="001F7F3F">
      <w:pPr>
        <w:pStyle w:val="a6"/>
      </w:pPr>
      <w:r w:rsidRPr="00435F10">
        <w:t>Программа будет корректно работать при указании координат вершин многоугольника при любом порядке обхода и с любой вершины.</w:t>
      </w:r>
    </w:p>
    <w:p w:rsidR="00D96152" w:rsidRDefault="00D961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</w:rPr>
        <w:br w:type="page"/>
      </w:r>
    </w:p>
    <w:p w:rsidR="00AE2580" w:rsidRPr="00435F10" w:rsidRDefault="00E4460B" w:rsidP="00D96152">
      <w:pPr>
        <w:pStyle w:val="1"/>
      </w:pPr>
      <w:bookmarkStart w:id="3" w:name="_Toc72340715"/>
      <w:r w:rsidRPr="00435F10">
        <w:lastRenderedPageBreak/>
        <w:t>3. Выходные данные</w:t>
      </w:r>
      <w:bookmarkEnd w:id="3"/>
    </w:p>
    <w:p w:rsidR="00F0236F" w:rsidRPr="00435F10" w:rsidRDefault="00F0236F" w:rsidP="001F7F3F">
      <w:pPr>
        <w:pStyle w:val="a6"/>
        <w:rPr>
          <w:highlight w:val="white"/>
        </w:rPr>
      </w:pPr>
      <w:r w:rsidRPr="00435F10">
        <w:rPr>
          <w:highlight w:val="white"/>
        </w:rPr>
        <w:t>К выходным данным ПО «SoR» относятся:</w:t>
      </w:r>
    </w:p>
    <w:p w:rsidR="00F0236F" w:rsidRPr="00435F10" w:rsidRDefault="00F0236F" w:rsidP="001F7F3F">
      <w:pPr>
        <w:pStyle w:val="14"/>
        <w:numPr>
          <w:ilvl w:val="0"/>
          <w:numId w:val="10"/>
        </w:numPr>
        <w:spacing w:line="360" w:lineRule="auto"/>
        <w:ind w:left="851" w:firstLine="0"/>
        <w:rPr>
          <w:rFonts w:ascii="Times New Roman" w:hAnsi="Times New Roman" w:cs="Times New Roman"/>
          <w:sz w:val="28"/>
          <w:szCs w:val="28"/>
          <w:highlight w:val="white"/>
        </w:rPr>
      </w:pPr>
      <w:r w:rsidRPr="00435F10">
        <w:rPr>
          <w:rFonts w:ascii="Times New Roman" w:eastAsia="Times New Roman" w:hAnsi="Times New Roman" w:cs="Times New Roman"/>
          <w:sz w:val="28"/>
          <w:szCs w:val="28"/>
          <w:highlight w:val="white"/>
        </w:rPr>
        <w:t>решение;</w:t>
      </w:r>
    </w:p>
    <w:p w:rsidR="00F0236F" w:rsidRPr="00435F10" w:rsidRDefault="00F0236F" w:rsidP="001F7F3F">
      <w:pPr>
        <w:pStyle w:val="14"/>
        <w:numPr>
          <w:ilvl w:val="0"/>
          <w:numId w:val="10"/>
        </w:numPr>
        <w:spacing w:line="360" w:lineRule="auto"/>
        <w:ind w:left="851" w:firstLine="0"/>
        <w:rPr>
          <w:rFonts w:ascii="Times New Roman" w:hAnsi="Times New Roman" w:cs="Times New Roman"/>
          <w:sz w:val="28"/>
          <w:szCs w:val="28"/>
          <w:highlight w:val="white"/>
        </w:rPr>
      </w:pPr>
      <w:r w:rsidRPr="00435F10">
        <w:rPr>
          <w:rFonts w:ascii="Times New Roman" w:eastAsia="Times New Roman" w:hAnsi="Times New Roman" w:cs="Times New Roman"/>
          <w:sz w:val="28"/>
          <w:szCs w:val="28"/>
          <w:highlight w:val="white"/>
        </w:rPr>
        <w:t>протокол работы системы.</w:t>
      </w:r>
    </w:p>
    <w:p w:rsidR="00F0236F" w:rsidRPr="00435F10" w:rsidRDefault="00E4460B" w:rsidP="00D96152">
      <w:pPr>
        <w:pStyle w:val="2"/>
        <w:rPr>
          <w:highlight w:val="white"/>
        </w:rPr>
      </w:pPr>
      <w:bookmarkStart w:id="4" w:name="_Toc69925697"/>
      <w:bookmarkStart w:id="5" w:name="_Toc72340716"/>
      <w:r w:rsidRPr="00435F10">
        <w:rPr>
          <w:highlight w:val="white"/>
        </w:rPr>
        <w:t>3.1</w:t>
      </w:r>
      <w:r w:rsidR="00435F10" w:rsidRPr="00435F10">
        <w:rPr>
          <w:highlight w:val="white"/>
        </w:rPr>
        <w:t>.</w:t>
      </w:r>
      <w:r w:rsidRPr="00435F10">
        <w:rPr>
          <w:highlight w:val="white"/>
        </w:rPr>
        <w:t xml:space="preserve"> </w:t>
      </w:r>
      <w:r w:rsidR="00F0236F" w:rsidRPr="00D96152">
        <w:rPr>
          <w:szCs w:val="28"/>
          <w:highlight w:val="white"/>
        </w:rPr>
        <w:t>Решение</w:t>
      </w:r>
      <w:bookmarkEnd w:id="4"/>
      <w:bookmarkEnd w:id="5"/>
    </w:p>
    <w:p w:rsidR="00F0236F" w:rsidRPr="00435F10" w:rsidRDefault="00F0236F" w:rsidP="001F7F3F">
      <w:pPr>
        <w:pStyle w:val="a6"/>
        <w:rPr>
          <w:highlight w:val="white"/>
        </w:rPr>
      </w:pPr>
      <w:r w:rsidRPr="00435F10">
        <w:rPr>
          <w:highlight w:val="white"/>
        </w:rPr>
        <w:t>Решением является множество многоугольников, полученных в результате выполнения логических операций.</w:t>
      </w:r>
    </w:p>
    <w:p w:rsidR="00F0236F" w:rsidRPr="00435F10" w:rsidRDefault="00F0236F" w:rsidP="001F7F3F">
      <w:pPr>
        <w:pStyle w:val="a6"/>
        <w:rPr>
          <w:highlight w:val="white"/>
        </w:rPr>
      </w:pPr>
      <w:r w:rsidRPr="00435F10">
        <w:rPr>
          <w:highlight w:val="white"/>
        </w:rPr>
        <w:t xml:space="preserve">ПО «SoR» осуществляет выгрузку полученного решения в файл формата .txt. Формат файла решения совпадает с форматом файла входных данных и описан в разделе </w:t>
      </w:r>
      <w:r w:rsidR="00E4460B" w:rsidRPr="001F7F3F">
        <w:rPr>
          <w:bCs/>
          <w:highlight w:val="white"/>
        </w:rPr>
        <w:t>2</w:t>
      </w:r>
      <w:r w:rsidRPr="00435F10">
        <w:rPr>
          <w:highlight w:val="white"/>
        </w:rPr>
        <w:t>.</w:t>
      </w:r>
    </w:p>
    <w:p w:rsidR="00F0236F" w:rsidRPr="00435F10" w:rsidRDefault="00E4460B" w:rsidP="00D96152">
      <w:pPr>
        <w:pStyle w:val="2"/>
        <w:rPr>
          <w:highlight w:val="white"/>
        </w:rPr>
      </w:pPr>
      <w:bookmarkStart w:id="6" w:name="_Toc69925698"/>
      <w:bookmarkStart w:id="7" w:name="_Toc72340717"/>
      <w:r w:rsidRPr="00435F10">
        <w:rPr>
          <w:highlight w:val="white"/>
        </w:rPr>
        <w:t>3.2</w:t>
      </w:r>
      <w:r w:rsidR="00435F10" w:rsidRPr="00435F10">
        <w:rPr>
          <w:highlight w:val="white"/>
        </w:rPr>
        <w:t>.</w:t>
      </w:r>
      <w:r w:rsidRPr="00435F10">
        <w:rPr>
          <w:highlight w:val="white"/>
        </w:rPr>
        <w:t xml:space="preserve"> </w:t>
      </w:r>
      <w:r w:rsidR="00F0236F" w:rsidRPr="00435F10">
        <w:rPr>
          <w:highlight w:val="white"/>
        </w:rPr>
        <w:t>Протокол работы системы</w:t>
      </w:r>
      <w:bookmarkEnd w:id="6"/>
      <w:bookmarkEnd w:id="7"/>
    </w:p>
    <w:p w:rsidR="00F0236F" w:rsidRPr="00435F10" w:rsidRDefault="00F0236F" w:rsidP="001F7F3F">
      <w:pPr>
        <w:pStyle w:val="a6"/>
        <w:rPr>
          <w:highlight w:val="white"/>
        </w:rPr>
      </w:pPr>
      <w:r w:rsidRPr="00435F10">
        <w:rPr>
          <w:highlight w:val="white"/>
        </w:rPr>
        <w:t>Вместе с решением в качестве входных данных система генерирует лог-файл (документ формата .txt), содержащий протокол работы системы.</w:t>
      </w:r>
    </w:p>
    <w:p w:rsidR="00F0236F" w:rsidRPr="00435F10" w:rsidRDefault="00F0236F" w:rsidP="001F7F3F">
      <w:pPr>
        <w:pStyle w:val="a6"/>
        <w:rPr>
          <w:highlight w:val="white"/>
        </w:rPr>
      </w:pPr>
      <w:r w:rsidRPr="00435F10">
        <w:rPr>
          <w:highlight w:val="white"/>
        </w:rPr>
        <w:t>Структура сообщений в лог-файле:</w:t>
      </w:r>
    </w:p>
    <w:p w:rsidR="00F0236F" w:rsidRPr="00435F10" w:rsidRDefault="00F0236F" w:rsidP="001F7F3F">
      <w:pPr>
        <w:pStyle w:val="a6"/>
        <w:rPr>
          <w:lang w:val="en-US"/>
        </w:rPr>
      </w:pPr>
      <w:r w:rsidRPr="00435F10">
        <w:rPr>
          <w:lang w:val="en-US"/>
        </w:rPr>
        <w:t>logger-&gt;WriteLog(LOGGER::LogLevel::Data, Time, MessageType, Message)</w:t>
      </w:r>
    </w:p>
    <w:p w:rsidR="00F0236F" w:rsidRPr="00435F10" w:rsidRDefault="00F0236F" w:rsidP="001F7F3F">
      <w:pPr>
        <w:pStyle w:val="a6"/>
      </w:pPr>
      <w:r w:rsidRPr="00435F10">
        <w:t>Аргумент MessageType – тип сообщения. Аргумент может принимать следующие значения:</w:t>
      </w:r>
    </w:p>
    <w:p w:rsidR="00F0236F" w:rsidRPr="001F7F3F" w:rsidRDefault="00F0236F" w:rsidP="001F7F3F">
      <w:pPr>
        <w:pStyle w:val="14"/>
        <w:numPr>
          <w:ilvl w:val="0"/>
          <w:numId w:val="10"/>
        </w:numPr>
        <w:spacing w:line="360" w:lineRule="auto"/>
        <w:ind w:left="851" w:firstLine="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1F7F3F">
        <w:rPr>
          <w:rFonts w:ascii="Times New Roman" w:eastAsia="Times New Roman" w:hAnsi="Times New Roman" w:cs="Times New Roman"/>
          <w:sz w:val="28"/>
          <w:szCs w:val="28"/>
          <w:highlight w:val="white"/>
        </w:rPr>
        <w:t>Error – сообщение об ошибке.</w:t>
      </w:r>
    </w:p>
    <w:p w:rsidR="00F0236F" w:rsidRPr="00435F10" w:rsidRDefault="00F0236F" w:rsidP="001F7F3F">
      <w:pPr>
        <w:pStyle w:val="a6"/>
      </w:pPr>
      <w:r w:rsidRPr="00435F10">
        <w:t>Аргумент Message – непосредственно сообщение.</w:t>
      </w:r>
    </w:p>
    <w:p w:rsidR="00F0236F" w:rsidRPr="00435F10" w:rsidRDefault="00F0236F" w:rsidP="001F7F3F">
      <w:pPr>
        <w:pStyle w:val="a6"/>
      </w:pPr>
      <w:r w:rsidRPr="00435F10">
        <w:t>Пример сообщений:</w:t>
      </w:r>
    </w:p>
    <w:p w:rsidR="00F0236F" w:rsidRPr="001F7F3F" w:rsidRDefault="00F0236F" w:rsidP="001F7F3F">
      <w:pPr>
        <w:pStyle w:val="14"/>
        <w:numPr>
          <w:ilvl w:val="0"/>
          <w:numId w:val="10"/>
        </w:numPr>
        <w:spacing w:line="360" w:lineRule="auto"/>
        <w:ind w:left="851" w:firstLine="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1F7F3F">
        <w:rPr>
          <w:rFonts w:ascii="Times New Roman" w:eastAsia="Times New Roman" w:hAnsi="Times New Roman" w:cs="Times New Roman"/>
          <w:sz w:val="28"/>
          <w:szCs w:val="28"/>
          <w:highlight w:val="white"/>
        </w:rPr>
        <w:t>Data\Time\Read first file – successfully (unsuccessfully);</w:t>
      </w:r>
    </w:p>
    <w:p w:rsidR="00F0236F" w:rsidRPr="001F7F3F" w:rsidRDefault="00F0236F" w:rsidP="001F7F3F">
      <w:pPr>
        <w:pStyle w:val="14"/>
        <w:numPr>
          <w:ilvl w:val="0"/>
          <w:numId w:val="10"/>
        </w:numPr>
        <w:spacing w:line="360" w:lineRule="auto"/>
        <w:ind w:left="851" w:firstLine="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1F7F3F">
        <w:rPr>
          <w:rFonts w:ascii="Times New Roman" w:eastAsia="Times New Roman" w:hAnsi="Times New Roman" w:cs="Times New Roman"/>
          <w:sz w:val="28"/>
          <w:szCs w:val="28"/>
          <w:highlight w:val="white"/>
        </w:rPr>
        <w:t>Data\Time\Read second file - successfully (unsuccessfully);</w:t>
      </w:r>
      <w:r w:rsidR="00C03FDB" w:rsidRPr="001F7F3F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:rsidR="00F0236F" w:rsidRPr="001F7F3F" w:rsidRDefault="00F0236F" w:rsidP="001F7F3F">
      <w:pPr>
        <w:pStyle w:val="14"/>
        <w:numPr>
          <w:ilvl w:val="0"/>
          <w:numId w:val="10"/>
        </w:numPr>
        <w:spacing w:line="360" w:lineRule="auto"/>
        <w:ind w:left="851" w:firstLine="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1F7F3F">
        <w:rPr>
          <w:rFonts w:ascii="Times New Roman" w:eastAsia="Times New Roman" w:hAnsi="Times New Roman" w:cs="Times New Roman"/>
          <w:sz w:val="28"/>
          <w:szCs w:val="28"/>
          <w:highlight w:val="white"/>
        </w:rPr>
        <w:t>Data\Time\Merge – successfully (unsuccessfully);</w:t>
      </w:r>
    </w:p>
    <w:p w:rsidR="00F0236F" w:rsidRPr="001F7F3F" w:rsidRDefault="00F0236F" w:rsidP="001F7F3F">
      <w:pPr>
        <w:pStyle w:val="14"/>
        <w:numPr>
          <w:ilvl w:val="0"/>
          <w:numId w:val="10"/>
        </w:numPr>
        <w:spacing w:line="360" w:lineRule="auto"/>
        <w:ind w:left="851" w:firstLine="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1F7F3F">
        <w:rPr>
          <w:rFonts w:ascii="Times New Roman" w:eastAsia="Times New Roman" w:hAnsi="Times New Roman" w:cs="Times New Roman"/>
          <w:sz w:val="28"/>
          <w:szCs w:val="28"/>
          <w:highlight w:val="white"/>
        </w:rPr>
        <w:t>Data\Time\Read file with answer - successfully (unsuccessfully);</w:t>
      </w:r>
    </w:p>
    <w:p w:rsidR="00F0236F" w:rsidRPr="001F7F3F" w:rsidRDefault="00F0236F" w:rsidP="001F7F3F">
      <w:pPr>
        <w:pStyle w:val="14"/>
        <w:numPr>
          <w:ilvl w:val="0"/>
          <w:numId w:val="10"/>
        </w:numPr>
        <w:spacing w:line="360" w:lineRule="auto"/>
        <w:ind w:left="851" w:firstLine="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1F7F3F">
        <w:rPr>
          <w:rFonts w:ascii="Times New Roman" w:eastAsia="Times New Roman" w:hAnsi="Times New Roman" w:cs="Times New Roman"/>
          <w:sz w:val="28"/>
          <w:szCs w:val="28"/>
          <w:highlight w:val="white"/>
        </w:rPr>
        <w:t>Data\Time\Intersect – successfully (unsuccessfully);</w:t>
      </w:r>
    </w:p>
    <w:p w:rsidR="00F0236F" w:rsidRPr="001F7F3F" w:rsidRDefault="00F0236F" w:rsidP="001F7F3F">
      <w:pPr>
        <w:pStyle w:val="14"/>
        <w:numPr>
          <w:ilvl w:val="0"/>
          <w:numId w:val="10"/>
        </w:numPr>
        <w:spacing w:line="360" w:lineRule="auto"/>
        <w:ind w:left="851" w:firstLine="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1F7F3F">
        <w:rPr>
          <w:rFonts w:ascii="Times New Roman" w:eastAsia="Times New Roman" w:hAnsi="Times New Roman" w:cs="Times New Roman"/>
          <w:sz w:val="28"/>
          <w:szCs w:val="28"/>
          <w:highlight w:val="white"/>
        </w:rPr>
        <w:t>Data\Time\Subtrac – successfully (unsuccessfully);</w:t>
      </w:r>
    </w:p>
    <w:p w:rsidR="00F0236F" w:rsidRPr="001F7F3F" w:rsidRDefault="00F0236F" w:rsidP="001F7F3F">
      <w:pPr>
        <w:pStyle w:val="14"/>
        <w:numPr>
          <w:ilvl w:val="0"/>
          <w:numId w:val="10"/>
        </w:numPr>
        <w:spacing w:line="360" w:lineRule="auto"/>
        <w:ind w:left="851" w:firstLine="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1F7F3F">
        <w:rPr>
          <w:rFonts w:ascii="Times New Roman" w:eastAsia="Times New Roman" w:hAnsi="Times New Roman" w:cs="Times New Roman"/>
          <w:sz w:val="28"/>
          <w:szCs w:val="28"/>
          <w:highlight w:val="white"/>
        </w:rPr>
        <w:t>Data\Time\Accepted – successfully (unsuccessfully);</w:t>
      </w:r>
    </w:p>
    <w:p w:rsidR="00F0236F" w:rsidRPr="001F7F3F" w:rsidRDefault="00F0236F" w:rsidP="001F7F3F">
      <w:pPr>
        <w:pStyle w:val="14"/>
        <w:numPr>
          <w:ilvl w:val="0"/>
          <w:numId w:val="10"/>
        </w:numPr>
        <w:spacing w:line="360" w:lineRule="auto"/>
        <w:ind w:left="851" w:firstLine="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1F7F3F">
        <w:rPr>
          <w:rFonts w:ascii="Times New Roman" w:eastAsia="Times New Roman" w:hAnsi="Times New Roman" w:cs="Times New Roman"/>
          <w:sz w:val="28"/>
          <w:szCs w:val="28"/>
          <w:highlight w:val="white"/>
        </w:rPr>
        <w:t>Data\Time\Write answer- successfully (unsuccessfully);</w:t>
      </w:r>
    </w:p>
    <w:p w:rsidR="00F0236F" w:rsidRPr="001F7F3F" w:rsidRDefault="00F0236F" w:rsidP="001F7F3F">
      <w:pPr>
        <w:pStyle w:val="14"/>
        <w:numPr>
          <w:ilvl w:val="0"/>
          <w:numId w:val="10"/>
        </w:numPr>
        <w:spacing w:line="360" w:lineRule="auto"/>
        <w:ind w:left="851" w:firstLine="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1F7F3F">
        <w:rPr>
          <w:rFonts w:ascii="Times New Roman" w:eastAsia="Times New Roman" w:hAnsi="Times New Roman" w:cs="Times New Roman"/>
          <w:sz w:val="28"/>
          <w:szCs w:val="28"/>
          <w:highlight w:val="white"/>
        </w:rPr>
        <w:t>Data\Time\Error Not enough input data;</w:t>
      </w:r>
    </w:p>
    <w:p w:rsidR="00F0236F" w:rsidRPr="001F7F3F" w:rsidRDefault="00F0236F" w:rsidP="001F7F3F">
      <w:pPr>
        <w:pStyle w:val="14"/>
        <w:numPr>
          <w:ilvl w:val="0"/>
          <w:numId w:val="10"/>
        </w:numPr>
        <w:spacing w:line="360" w:lineRule="auto"/>
        <w:ind w:left="851" w:firstLine="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1F7F3F">
        <w:rPr>
          <w:rFonts w:ascii="Times New Roman" w:eastAsia="Times New Roman" w:hAnsi="Times New Roman" w:cs="Times New Roman"/>
          <w:sz w:val="28"/>
          <w:szCs w:val="28"/>
          <w:highlight w:val="white"/>
        </w:rPr>
        <w:t>Data\Time\Error Incorrect path to first file;</w:t>
      </w:r>
    </w:p>
    <w:p w:rsidR="00F0236F" w:rsidRPr="001F7F3F" w:rsidRDefault="00F0236F" w:rsidP="001F7F3F">
      <w:pPr>
        <w:pStyle w:val="14"/>
        <w:numPr>
          <w:ilvl w:val="0"/>
          <w:numId w:val="10"/>
        </w:numPr>
        <w:spacing w:line="360" w:lineRule="auto"/>
        <w:ind w:left="851" w:firstLine="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1F7F3F">
        <w:rPr>
          <w:rFonts w:ascii="Times New Roman" w:eastAsia="Times New Roman" w:hAnsi="Times New Roman" w:cs="Times New Roman"/>
          <w:sz w:val="28"/>
          <w:szCs w:val="28"/>
          <w:highlight w:val="white"/>
        </w:rPr>
        <w:lastRenderedPageBreak/>
        <w:t>Data\Time\Error Incorrect path to second file;</w:t>
      </w:r>
    </w:p>
    <w:p w:rsidR="00F0236F" w:rsidRPr="001F7F3F" w:rsidRDefault="00F0236F" w:rsidP="001F7F3F">
      <w:pPr>
        <w:pStyle w:val="14"/>
        <w:numPr>
          <w:ilvl w:val="0"/>
          <w:numId w:val="10"/>
        </w:numPr>
        <w:spacing w:line="360" w:lineRule="auto"/>
        <w:ind w:left="851" w:firstLine="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1F7F3F">
        <w:rPr>
          <w:rFonts w:ascii="Times New Roman" w:eastAsia="Times New Roman" w:hAnsi="Times New Roman" w:cs="Times New Roman"/>
          <w:sz w:val="28"/>
          <w:szCs w:val="28"/>
          <w:highlight w:val="white"/>
        </w:rPr>
        <w:t>Data\Time\Error Incorrect operation;</w:t>
      </w:r>
    </w:p>
    <w:p w:rsidR="00F0236F" w:rsidRPr="001F7F3F" w:rsidRDefault="00F0236F" w:rsidP="001F7F3F">
      <w:pPr>
        <w:pStyle w:val="14"/>
        <w:numPr>
          <w:ilvl w:val="0"/>
          <w:numId w:val="10"/>
        </w:numPr>
        <w:spacing w:line="360" w:lineRule="auto"/>
        <w:ind w:left="851" w:firstLine="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1F7F3F">
        <w:rPr>
          <w:rFonts w:ascii="Times New Roman" w:eastAsia="Times New Roman" w:hAnsi="Times New Roman" w:cs="Times New Roman"/>
          <w:sz w:val="28"/>
          <w:szCs w:val="28"/>
          <w:highlight w:val="white"/>
        </w:rPr>
        <w:t>Data\Time\Error Incorrect path to file with answer;</w:t>
      </w:r>
    </w:p>
    <w:p w:rsidR="00F0236F" w:rsidRPr="001F7F3F" w:rsidRDefault="00F0236F" w:rsidP="001F7F3F">
      <w:pPr>
        <w:pStyle w:val="14"/>
        <w:numPr>
          <w:ilvl w:val="0"/>
          <w:numId w:val="10"/>
        </w:numPr>
        <w:spacing w:line="360" w:lineRule="auto"/>
        <w:ind w:left="851" w:firstLine="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1F7F3F">
        <w:rPr>
          <w:rFonts w:ascii="Times New Roman" w:eastAsia="Times New Roman" w:hAnsi="Times New Roman" w:cs="Times New Roman"/>
          <w:sz w:val="28"/>
          <w:szCs w:val="28"/>
          <w:highlight w:val="white"/>
        </w:rPr>
        <w:t>Data\Time\Error Wrong Answer.</w:t>
      </w:r>
    </w:p>
    <w:p w:rsidR="00F0236F" w:rsidRPr="001F7F3F" w:rsidRDefault="00F0236F" w:rsidP="001F7F3F">
      <w:pPr>
        <w:pStyle w:val="a6"/>
      </w:pPr>
      <w:r w:rsidRPr="00435F10">
        <w:t xml:space="preserve">Так же </w:t>
      </w:r>
      <w:r w:rsidR="00751CC1" w:rsidRPr="00435F10">
        <w:t xml:space="preserve">регистрируются время начала </w:t>
      </w:r>
      <w:r w:rsidRPr="00435F10">
        <w:t>вызова программы из консоли и завершение работы программы.</w:t>
      </w:r>
    </w:p>
    <w:p w:rsidR="00F0236F" w:rsidRPr="00435F10" w:rsidRDefault="00F0236F" w:rsidP="001F7F3F">
      <w:pPr>
        <w:pStyle w:val="a6"/>
        <w:rPr>
          <w:highlight w:val="white"/>
        </w:rPr>
      </w:pPr>
      <w:r w:rsidRPr="00435F10">
        <w:t>Пример лог-</w:t>
      </w:r>
      <w:r w:rsidRPr="00435F10">
        <w:rPr>
          <w:highlight w:val="white"/>
        </w:rPr>
        <w:t>файла приведен на рис. 2.</w:t>
      </w:r>
    </w:p>
    <w:p w:rsidR="00F0236F" w:rsidRPr="00435F10" w:rsidRDefault="00F0236F" w:rsidP="00F0236F">
      <w:pPr>
        <w:pStyle w:val="14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435F10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803387" cy="296648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лог-файла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97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36F" w:rsidRPr="00435F10" w:rsidRDefault="00F0236F" w:rsidP="00F0236F">
      <w:pPr>
        <w:pStyle w:val="14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35F10">
        <w:rPr>
          <w:rFonts w:ascii="Times New Roman" w:eastAsia="Times New Roman" w:hAnsi="Times New Roman" w:cs="Times New Roman"/>
          <w:sz w:val="28"/>
          <w:szCs w:val="28"/>
        </w:rPr>
        <w:t>Рисунок 2 – Лог-файл</w:t>
      </w:r>
    </w:p>
    <w:p w:rsidR="00F0236F" w:rsidRPr="00435F10" w:rsidRDefault="00F0236F" w:rsidP="00F0236F">
      <w:pPr>
        <w:rPr>
          <w:rFonts w:ascii="Times New Roman" w:hAnsi="Times New Roman" w:cs="Times New Roman"/>
          <w:sz w:val="28"/>
          <w:szCs w:val="28"/>
        </w:rPr>
      </w:pPr>
    </w:p>
    <w:p w:rsidR="001F7F3F" w:rsidRDefault="001F7F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E2580" w:rsidRPr="00435F10" w:rsidRDefault="00E4460B" w:rsidP="00D96152">
      <w:pPr>
        <w:pStyle w:val="1"/>
      </w:pPr>
      <w:bookmarkStart w:id="8" w:name="_Toc72340718"/>
      <w:r w:rsidRPr="00435F10">
        <w:lastRenderedPageBreak/>
        <w:t xml:space="preserve">4. </w:t>
      </w:r>
      <w:r w:rsidR="00C03FDB" w:rsidRPr="00C03FDB">
        <w:t>Разработка основных алгоритмов решения задачи</w:t>
      </w:r>
      <w:bookmarkEnd w:id="8"/>
    </w:p>
    <w:p w:rsidR="00F0236F" w:rsidRPr="007A1C0C" w:rsidRDefault="00D96152" w:rsidP="00D96152">
      <w:pPr>
        <w:pStyle w:val="2"/>
      </w:pPr>
      <w:bookmarkStart w:id="9" w:name="_Toc72340719"/>
      <w:r>
        <w:rPr>
          <w:rFonts w:eastAsiaTheme="minorHAnsi"/>
        </w:rPr>
        <w:t xml:space="preserve">4.1. </w:t>
      </w:r>
      <w:r w:rsidR="00C03FDB" w:rsidRPr="007A1C0C">
        <w:rPr>
          <w:rFonts w:eastAsiaTheme="minorHAnsi"/>
        </w:rPr>
        <w:t>Алгоритм нахождения точек пересечения</w:t>
      </w:r>
      <w:bookmarkEnd w:id="9"/>
    </w:p>
    <w:p w:rsidR="00654EF1" w:rsidRPr="00435F10" w:rsidRDefault="00C03FDB" w:rsidP="001F7F3F">
      <w:pPr>
        <w:pStyle w:val="a6"/>
        <w:rPr>
          <w:rFonts w:eastAsiaTheme="minorEastAsia"/>
        </w:rPr>
      </w:pPr>
      <w:r w:rsidRPr="00C03FDB">
        <w:t xml:space="preserve">Для каждого горизонтального ребра многоугольников из входных множеств </w:t>
      </w:r>
      <w:r w:rsidR="00E4460B" w:rsidRPr="00435F10">
        <w:t>создать</w:t>
      </w:r>
      <w:r w:rsidRPr="00C03FDB">
        <w:t xml:space="preserve"> тройку 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r>
              <w:rPr>
                <w:rFonts w:ascii="Cambria Math" w:hAnsi="Cambria Math"/>
              </w:rPr>
              <m:t>,y,start</m:t>
            </m:r>
          </m:e>
        </m:d>
        <m:r>
          <w:rPr>
            <w:rFonts w:ascii="Cambria Math" w:hAnsi="Cambria Math"/>
          </w:rPr>
          <m:t>,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  <m:r>
              <w:rPr>
                <w:rFonts w:ascii="Cambria Math" w:hAnsi="Cambria Math"/>
              </w:rPr>
              <m:t>,y,end</m:t>
            </m:r>
          </m:e>
        </m:d>
      </m:oMath>
      <w:r w:rsidRPr="00C03FDB">
        <w:rPr>
          <w:rFonts w:eastAsiaTheme="minorEastAsia"/>
        </w:rPr>
        <w:t>.</w:t>
      </w:r>
    </w:p>
    <w:p w:rsidR="001F7F3F" w:rsidRDefault="00624C69" w:rsidP="001F7F3F">
      <w:pPr>
        <w:pStyle w:val="a6"/>
        <w:rPr>
          <w:rFonts w:eastAsiaTheme="minorEastAsia"/>
        </w:rPr>
      </w:pPr>
      <w:r w:rsidRPr="00435F10">
        <w:rPr>
          <w:rFonts w:eastAsiaTheme="minorEastAsia"/>
        </w:rPr>
        <w:t>Пройти</w:t>
      </w:r>
      <w:r w:rsidR="00C03FDB" w:rsidRPr="00C03FDB">
        <w:rPr>
          <w:rFonts w:eastAsiaTheme="minorEastAsia"/>
        </w:rPr>
        <w:t xml:space="preserve"> по множеству вертикальных ребер в порядке неубывания </w:t>
      </w:r>
      <w:r w:rsidR="00C03FDB" w:rsidRPr="00C03FDB">
        <w:rPr>
          <w:rFonts w:eastAsiaTheme="minorEastAsia"/>
          <w:lang w:val="en-US"/>
        </w:rPr>
        <w:t>x</w:t>
      </w:r>
      <w:r w:rsidR="00C03FDB" w:rsidRPr="00C03FDB">
        <w:rPr>
          <w:rFonts w:eastAsiaTheme="minorEastAsia"/>
        </w:rPr>
        <w:noBreakHyphen/>
        <w:t xml:space="preserve">координаты, </w:t>
      </w:r>
      <w:r w:rsidRPr="00435F10">
        <w:rPr>
          <w:rFonts w:eastAsiaTheme="minorEastAsia"/>
        </w:rPr>
        <w:t>добавить</w:t>
      </w:r>
      <w:r w:rsidR="00C03FDB" w:rsidRPr="00C03FDB">
        <w:rPr>
          <w:rFonts w:eastAsiaTheme="minorEastAsia"/>
        </w:rPr>
        <w:t xml:space="preserve"> в множество точек пересечения все</w:t>
      </w:r>
    </w:p>
    <w:p w:rsidR="004055B6" w:rsidRPr="00435F10" w:rsidRDefault="00C03FDB" w:rsidP="001F7F3F">
      <w:pPr>
        <w:pStyle w:val="a6"/>
        <w:rPr>
          <w:rFonts w:eastAsiaTheme="minorEastAsia"/>
        </w:rPr>
      </w:pPr>
      <w:r w:rsidRPr="00C03FD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,y)|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r>
          <w:rPr>
            <w:rFonts w:ascii="Cambria Math" w:eastAsiaTheme="minorEastAsia" w:hAnsi="Cambria Math"/>
          </w:rPr>
          <m:t>≤y≤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nary>
          <m:naryPr>
            <m:chr m:val="∑"/>
            <m:limLoc m:val="undOvr"/>
            <m:supHide m:val="on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x,y,start</m:t>
                </m:r>
              </m:e>
            </m:d>
            <m:r>
              <w:rPr>
                <w:rFonts w:ascii="Cambria Math" w:eastAsiaTheme="minorEastAsia" w:hAnsi="Cambria Math"/>
              </w:rPr>
              <m:t>|x≤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 </m:t>
            </m:r>
          </m:sub>
          <m:sup/>
          <m:e>
            <m:r>
              <w:rPr>
                <w:rFonts w:ascii="Cambria Math" w:eastAsiaTheme="minorEastAsia" w:hAnsi="Cambria Math"/>
              </w:rPr>
              <m:t>1</m:t>
            </m:r>
          </m:e>
        </m:nary>
        <m:r>
          <w:rPr>
            <w:rFonts w:ascii="Cambria Math" w:eastAsiaTheme="minorEastAsia" w:hAnsi="Cambria Math"/>
          </w:rPr>
          <m:t>-</m:t>
        </m:r>
        <m:nary>
          <m:naryPr>
            <m:chr m:val="∑"/>
            <m:limLoc m:val="undOvr"/>
            <m:supHide m:val="on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x,y,end</m:t>
                </m:r>
              </m:e>
            </m:d>
            <m:r>
              <w:rPr>
                <w:rFonts w:ascii="Cambria Math" w:eastAsiaTheme="minorEastAsia" w:hAnsi="Cambria Math"/>
              </w:rPr>
              <m:t>|x&lt;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sub>
          <m:sup/>
          <m:e>
            <m:r>
              <w:rPr>
                <w:rFonts w:ascii="Cambria Math" w:eastAsiaTheme="minorEastAsia" w:hAnsi="Cambria Math"/>
              </w:rPr>
              <m:t>1</m:t>
            </m:r>
          </m:e>
        </m:nary>
        <m:r>
          <w:rPr>
            <w:rFonts w:ascii="Cambria Math" w:eastAsiaTheme="minorEastAsia" w:hAnsi="Cambria Math"/>
          </w:rPr>
          <m:t>&gt;0</m:t>
        </m:r>
      </m:oMath>
    </w:p>
    <w:p w:rsidR="00904D1B" w:rsidRPr="007A1C0C" w:rsidRDefault="00D96152" w:rsidP="00D96152">
      <w:pPr>
        <w:pStyle w:val="2"/>
        <w:rPr>
          <w:rFonts w:eastAsiaTheme="minorEastAsia"/>
        </w:rPr>
      </w:pPr>
      <w:bookmarkStart w:id="10" w:name="_Toc72340720"/>
      <w:r>
        <w:rPr>
          <w:rFonts w:eastAsiaTheme="minorEastAsia"/>
        </w:rPr>
        <w:t xml:space="preserve">4.2. </w:t>
      </w:r>
      <w:r w:rsidR="00C03FDB" w:rsidRPr="007A1C0C">
        <w:rPr>
          <w:rFonts w:eastAsiaTheme="minorEastAsia"/>
        </w:rPr>
        <w:t>Утверждение 1</w:t>
      </w:r>
      <w:bookmarkEnd w:id="10"/>
    </w:p>
    <w:p w:rsidR="002E02AA" w:rsidRPr="00435F10" w:rsidRDefault="00C03FDB" w:rsidP="007A1C0C">
      <w:pPr>
        <w:pStyle w:val="a6"/>
      </w:pPr>
      <w:r w:rsidRPr="00C03FDB">
        <w:t>Вершины на одной вертикальной прямой, соседние после сортировки в порядке неубывания, первая из которых находится на нечетной позиции, меняют раскраску</w:t>
      </w:r>
      <w:r w:rsidRPr="00C03FDB">
        <w:t xml:space="preserve"> </w:t>
      </w:r>
      <w:r w:rsidRPr="00C03FDB">
        <w:t>(принадлежность многоугольникам) ребра, соответствующего этим вершинам, на противоположную.</w:t>
      </w:r>
    </w:p>
    <w:p w:rsidR="002E02AA" w:rsidRPr="007A1C0C" w:rsidRDefault="00D96152" w:rsidP="00D96152">
      <w:pPr>
        <w:pStyle w:val="2"/>
        <w:rPr>
          <w:rFonts w:eastAsiaTheme="minorEastAsia"/>
        </w:rPr>
      </w:pPr>
      <w:bookmarkStart w:id="11" w:name="_Toc72340721"/>
      <w:r>
        <w:t xml:space="preserve">4.3. </w:t>
      </w:r>
      <w:r w:rsidR="00C03FDB" w:rsidRPr="007A1C0C">
        <w:rPr>
          <w:rFonts w:eastAsiaTheme="minorEastAsia"/>
        </w:rPr>
        <w:t>Алгоритм построения обходов по множеству результирующих вершин</w:t>
      </w:r>
      <w:bookmarkEnd w:id="11"/>
    </w:p>
    <w:p w:rsidR="006B6098" w:rsidRPr="00435F10" w:rsidRDefault="00C03FDB" w:rsidP="007A1C0C">
      <w:pPr>
        <w:pStyle w:val="a6"/>
        <w:rPr>
          <w:rFonts w:eastAsiaTheme="minorEastAsia"/>
        </w:rPr>
      </w:pPr>
      <w:r w:rsidRPr="00C03FDB">
        <w:t xml:space="preserve">Пока множество не пусто: выбрать минимальную лексикографически вершину, начать движение вверх. Пока не вернемся в начальную вершину: взять следующую вершину в направлении движения, выбрать новое направление движения согласно </w:t>
      </w:r>
      <w:r w:rsidR="00435F10">
        <w:t>маске найденной вершины</w:t>
      </w:r>
      <w:r w:rsidR="007A1C0C">
        <w:t>. Маска вершины</w:t>
      </w:r>
      <w:r w:rsidR="00624C69" w:rsidRPr="00435F10">
        <w:t xml:space="preserve"> – число, характеризующее принадлежность ортогональных четверть-плоскостей множеству многоугольников в окрестности данной вершины</w:t>
      </w:r>
      <w:r w:rsidRPr="00C03FDB">
        <w:t xml:space="preserve">. </w:t>
      </w:r>
    </w:p>
    <w:p w:rsidR="006F72C5" w:rsidRPr="007A1C0C" w:rsidRDefault="00D96152" w:rsidP="00D96152">
      <w:pPr>
        <w:pStyle w:val="2"/>
        <w:rPr>
          <w:rFonts w:eastAsiaTheme="minorEastAsia"/>
        </w:rPr>
      </w:pPr>
      <w:bookmarkStart w:id="12" w:name="_Toc72340722"/>
      <w:r>
        <w:t xml:space="preserve">4.4. </w:t>
      </w:r>
      <w:r w:rsidR="00C03FDB" w:rsidRPr="007A1C0C">
        <w:rPr>
          <w:rFonts w:eastAsiaTheme="minorEastAsia"/>
        </w:rPr>
        <w:t>Алгоритм присоединения вырезов</w:t>
      </w:r>
      <w:bookmarkEnd w:id="12"/>
    </w:p>
    <w:p w:rsidR="006F72C5" w:rsidRPr="00435F10" w:rsidRDefault="00C03FDB" w:rsidP="007A1C0C">
      <w:pPr>
        <w:pStyle w:val="a6"/>
      </w:pPr>
      <w:r w:rsidRPr="00C03FDB">
        <w:t>Будем поддерживать дерево отрезков на принадлежность точек конкретному обходу. Про</w:t>
      </w:r>
      <w:r w:rsidR="007A1C0C">
        <w:t>йти</w:t>
      </w:r>
      <w:r w:rsidRPr="00C03FDB">
        <w:t xml:space="preserve"> по обходам в лексикографическом порядке. Если обход внешний, то </w:t>
      </w:r>
      <w:r w:rsidR="007A1C0C">
        <w:t>сохранить</w:t>
      </w:r>
      <w:r w:rsidRPr="00C03FDB">
        <w:t xml:space="preserve"> его вертикальные ребра, иначе для всех ребер не</w:t>
      </w:r>
      <w:ins w:id="13" w:author="Windows User" w:date="2021-05-05T21:06:00Z">
        <w:r w:rsidRPr="00C03FDB">
          <w:t xml:space="preserve"> </w:t>
        </w:r>
      </w:ins>
      <w:r w:rsidRPr="00C03FDB">
        <w:t xml:space="preserve">правее текущей </w:t>
      </w:r>
      <w:r w:rsidRPr="00C03FDB">
        <w:rPr>
          <w:lang w:val="en-US"/>
        </w:rPr>
        <w:t>x</w:t>
      </w:r>
      <w:r w:rsidR="007A1C0C">
        <w:t>-координаты установить</w:t>
      </w:r>
      <w:r w:rsidRPr="00C03FDB">
        <w:t xml:space="preserve"> в дереве на соответствующем отрезке принадлежность обходу, содержащему это ребро, провери</w:t>
      </w:r>
      <w:r w:rsidR="007A1C0C">
        <w:t>ть</w:t>
      </w:r>
      <w:r w:rsidRPr="00C03FDB">
        <w:t xml:space="preserve"> какому обходу принадлежит текущая вершина, добави</w:t>
      </w:r>
      <w:r w:rsidR="007A1C0C">
        <w:t>ть</w:t>
      </w:r>
      <w:r w:rsidRPr="00C03FDB">
        <w:t xml:space="preserve"> текущий обход к найденному.</w:t>
      </w:r>
    </w:p>
    <w:p w:rsidR="004055B6" w:rsidRPr="007A1C0C" w:rsidRDefault="00D96152" w:rsidP="00D96152">
      <w:pPr>
        <w:pStyle w:val="2"/>
        <w:rPr>
          <w:rFonts w:eastAsiaTheme="minorEastAsia"/>
        </w:rPr>
      </w:pPr>
      <w:bookmarkStart w:id="14" w:name="_Toc72340723"/>
      <w:r>
        <w:t xml:space="preserve">4.5. </w:t>
      </w:r>
      <w:r w:rsidR="00C03FDB" w:rsidRPr="007A1C0C">
        <w:rPr>
          <w:rFonts w:eastAsiaTheme="minorEastAsia"/>
        </w:rPr>
        <w:t>Алгоритм</w:t>
      </w:r>
      <w:r w:rsidR="00BA2AE0">
        <w:rPr>
          <w:rFonts w:eastAsiaTheme="minorEastAsia"/>
        </w:rPr>
        <w:t>ы</w:t>
      </w:r>
      <w:r w:rsidR="00C03FDB" w:rsidRPr="007A1C0C">
        <w:rPr>
          <w:rFonts w:eastAsiaTheme="minorEastAsia"/>
        </w:rPr>
        <w:t xml:space="preserve"> объединения/пересечения/вычитания множеств многоугольников</w:t>
      </w:r>
      <w:bookmarkEnd w:id="14"/>
    </w:p>
    <w:p w:rsidR="002E02AA" w:rsidRPr="00435F10" w:rsidRDefault="00C03FDB" w:rsidP="007A1C0C">
      <w:pPr>
        <w:pStyle w:val="a6"/>
      </w:pPr>
      <w:r w:rsidRPr="00C03FDB">
        <w:t>Будем поддерживать деревья отрезков, поддерживающи</w:t>
      </w:r>
      <w:r w:rsidR="00624C69" w:rsidRPr="00435F10">
        <w:t>е</w:t>
      </w:r>
      <w:r w:rsidRPr="00C03FDB">
        <w:t xml:space="preserve"> раскраску слева и справа от вертикальной прямой, для обоих входных множеств. Про</w:t>
      </w:r>
      <w:r w:rsidR="007A1C0C">
        <w:t>йти</w:t>
      </w:r>
      <w:r w:rsidRPr="00C03FDB">
        <w:t xml:space="preserve"> по всем различным </w:t>
      </w:r>
      <w:r w:rsidRPr="00C03FDB">
        <w:rPr>
          <w:lang w:val="en-US"/>
        </w:rPr>
        <w:t>x</w:t>
      </w:r>
      <w:r w:rsidRPr="00C03FDB">
        <w:t>-координатам вершин, принадлежащи</w:t>
      </w:r>
      <w:r w:rsidR="007A1C0C">
        <w:t>м</w:t>
      </w:r>
      <w:r w:rsidRPr="00C03FDB">
        <w:t xml:space="preserve"> исходным множествам.  Изначально ни одна точка не принадлежит многоугольникам. При переходе к новой прямой необходимо изменить раскраску справа от прямой согласно </w:t>
      </w:r>
      <w:r w:rsidR="00D96152">
        <w:t>п. 4.2</w:t>
      </w:r>
      <w:r w:rsidRPr="00C03FDB">
        <w:t>. Затем для всех точек пересечения получить маски их раскраски из деревьев, провести соответствующую</w:t>
      </w:r>
      <w:r w:rsidR="007A1C0C">
        <w:t xml:space="preserve"> логическую</w:t>
      </w:r>
      <w:r w:rsidRPr="00C03FDB">
        <w:t xml:space="preserve"> операцию над масками, если </w:t>
      </w:r>
      <w:r w:rsidRPr="00C03FDB">
        <w:lastRenderedPageBreak/>
        <w:t xml:space="preserve">результирующая маска получилась маской вершины, добавить эту вершину в множество результирующих вершин. Перед переходом к новой прямой необходимо изменить раскраску слева от прямой согласно </w:t>
      </w:r>
      <w:r w:rsidR="00D96152">
        <w:t>п. 4.2</w:t>
      </w:r>
      <w:r w:rsidRPr="00C03FDB">
        <w:t>. Построить обходы многоугольников по множеству результирующих вершин, добавить обходы вырезов к обходам многоугольников, в которые они вложены.</w:t>
      </w:r>
    </w:p>
    <w:p w:rsidR="007A1C0C" w:rsidRDefault="007A1C0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</w:rPr>
        <w:br w:type="page"/>
      </w:r>
    </w:p>
    <w:p w:rsidR="00AE2580" w:rsidRPr="00435F10" w:rsidRDefault="00624C69" w:rsidP="00D96152">
      <w:pPr>
        <w:pStyle w:val="1"/>
      </w:pPr>
      <w:bookmarkStart w:id="15" w:name="_Toc72340724"/>
      <w:r w:rsidRPr="00435F10">
        <w:lastRenderedPageBreak/>
        <w:t xml:space="preserve">5. </w:t>
      </w:r>
      <w:r w:rsidR="00C03FDB" w:rsidRPr="00C03FDB">
        <w:t xml:space="preserve">Результаты </w:t>
      </w:r>
      <w:r w:rsidR="00C03FDB" w:rsidRPr="00D96152">
        <w:t>тестирования</w:t>
      </w:r>
      <w:bookmarkEnd w:id="15"/>
    </w:p>
    <w:p w:rsidR="00624C69" w:rsidRPr="00435F10" w:rsidRDefault="00624C69" w:rsidP="00D96152">
      <w:pPr>
        <w:pStyle w:val="2"/>
      </w:pPr>
      <w:bookmarkStart w:id="16" w:name="_Toc72340725"/>
      <w:r w:rsidRPr="00435F10">
        <w:t xml:space="preserve">5.1. </w:t>
      </w:r>
      <w:r w:rsidR="007A1C0C" w:rsidRPr="00D96152">
        <w:t>Тестовые</w:t>
      </w:r>
      <w:r w:rsidR="007A1C0C">
        <w:t xml:space="preserve"> данные</w:t>
      </w:r>
      <w:bookmarkEnd w:id="16"/>
    </w:p>
    <w:p w:rsidR="00435F10" w:rsidRPr="00435F10" w:rsidRDefault="00624C69" w:rsidP="007A1C0C">
      <w:pPr>
        <w:pStyle w:val="a6"/>
      </w:pPr>
      <w:r w:rsidRPr="00435F10">
        <w:t>Тестовые данные считываются из файла формат</w:t>
      </w:r>
      <w:r w:rsidR="007A1C0C">
        <w:t>а</w:t>
      </w:r>
      <w:r w:rsidRPr="00435F10">
        <w:t xml:space="preserve"> .</w:t>
      </w:r>
      <w:r w:rsidRPr="00435F10">
        <w:rPr>
          <w:lang w:val="en-US"/>
        </w:rPr>
        <w:t>txt</w:t>
      </w:r>
      <w:r w:rsidRPr="00435F10">
        <w:t xml:space="preserve">. </w:t>
      </w:r>
      <w:r w:rsidR="007A1C0C" w:rsidRPr="00435F10">
        <w:rPr>
          <w:highlight w:val="white"/>
        </w:rPr>
        <w:t xml:space="preserve">Формат файла решения совпадает с форматом файла входных данных и описан в разделе </w:t>
      </w:r>
      <w:r w:rsidR="007A1C0C" w:rsidRPr="001F7F3F">
        <w:rPr>
          <w:bCs/>
          <w:highlight w:val="white"/>
        </w:rPr>
        <w:t>2</w:t>
      </w:r>
      <w:r w:rsidR="007A1C0C" w:rsidRPr="00435F10">
        <w:rPr>
          <w:highlight w:val="white"/>
        </w:rPr>
        <w:t>.</w:t>
      </w:r>
    </w:p>
    <w:p w:rsidR="00624C69" w:rsidRPr="00435F10" w:rsidRDefault="00624C69" w:rsidP="00D96152">
      <w:pPr>
        <w:pStyle w:val="2"/>
      </w:pPr>
      <w:bookmarkStart w:id="17" w:name="_Toc70513398"/>
      <w:bookmarkStart w:id="18" w:name="_Toc72340726"/>
      <w:r w:rsidRPr="00D96152">
        <w:t>5.2. Возможные ошибки в тестовых данных</w:t>
      </w:r>
      <w:bookmarkEnd w:id="17"/>
      <w:bookmarkEnd w:id="18"/>
    </w:p>
    <w:p w:rsidR="00624C69" w:rsidRPr="00435F10" w:rsidRDefault="00624C69" w:rsidP="007A1C0C">
      <w:pPr>
        <w:pStyle w:val="a6"/>
      </w:pPr>
      <w:r w:rsidRPr="00435F10">
        <w:t xml:space="preserve">Если ошибка связана с конкретным многоугольником, в сообщении лога об ошибке </w:t>
      </w:r>
      <w:r w:rsidR="007A1C0C">
        <w:t>указывается</w:t>
      </w:r>
      <w:r w:rsidRPr="00435F10">
        <w:t xml:space="preserve"> название файла и номер строки входного файла, где найдена ошибка. Если ошибка связана только с файлом, в сообщении лога об ошибке </w:t>
      </w:r>
      <w:r w:rsidR="007A1C0C">
        <w:t>указывается</w:t>
      </w:r>
      <w:r w:rsidRPr="00435F10">
        <w:t xml:space="preserve"> название данного файла. Список ошибок в тестовых данных приведён в таблице 1.</w:t>
      </w:r>
    </w:p>
    <w:p w:rsidR="00624C69" w:rsidRPr="00435F10" w:rsidRDefault="007A1C0C" w:rsidP="00624C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Возможные ошибки в тестовых данных</w:t>
      </w:r>
    </w:p>
    <w:tbl>
      <w:tblPr>
        <w:tblStyle w:val="a8"/>
        <w:tblW w:w="0" w:type="auto"/>
        <w:tblInd w:w="360" w:type="dxa"/>
        <w:tblLook w:val="04A0"/>
      </w:tblPr>
      <w:tblGrid>
        <w:gridCol w:w="4568"/>
        <w:gridCol w:w="5068"/>
      </w:tblGrid>
      <w:tr w:rsidR="00624C69" w:rsidRPr="00435F10" w:rsidTr="00624C69">
        <w:trPr>
          <w:trHeight w:val="344"/>
        </w:trPr>
        <w:tc>
          <w:tcPr>
            <w:tcW w:w="4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4C69" w:rsidRPr="00435F10" w:rsidRDefault="00624C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5F10">
              <w:rPr>
                <w:rFonts w:ascii="Times New Roman" w:hAnsi="Times New Roman" w:cs="Times New Roman"/>
                <w:sz w:val="28"/>
                <w:szCs w:val="28"/>
              </w:rPr>
              <w:t>Ошибка</w:t>
            </w:r>
          </w:p>
        </w:tc>
        <w:tc>
          <w:tcPr>
            <w:tcW w:w="5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4C69" w:rsidRPr="00435F10" w:rsidRDefault="00624C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5F10">
              <w:rPr>
                <w:rFonts w:ascii="Times New Roman" w:hAnsi="Times New Roman" w:cs="Times New Roman"/>
                <w:sz w:val="28"/>
                <w:szCs w:val="28"/>
              </w:rPr>
              <w:t>Описание ошибки</w:t>
            </w:r>
          </w:p>
        </w:tc>
      </w:tr>
      <w:tr w:rsidR="00624C69" w:rsidRPr="00435F10" w:rsidTr="00624C69">
        <w:tc>
          <w:tcPr>
            <w:tcW w:w="4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4C69" w:rsidRPr="00435F10" w:rsidRDefault="00624C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5F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"Count" needed in file: test1.1.txt</w:t>
            </w:r>
          </w:p>
        </w:tc>
        <w:tc>
          <w:tcPr>
            <w:tcW w:w="5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4C69" w:rsidRPr="00435F10" w:rsidRDefault="00624C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5F10">
              <w:rPr>
                <w:rFonts w:ascii="Times New Roman" w:hAnsi="Times New Roman" w:cs="Times New Roman"/>
                <w:sz w:val="28"/>
                <w:szCs w:val="28"/>
              </w:rPr>
              <w:t>Не прописан «</w:t>
            </w:r>
            <w:r w:rsidRPr="00435F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Count</w:t>
            </w:r>
            <w:r w:rsidRPr="00435F10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624C69" w:rsidRPr="00435F10" w:rsidTr="00624C69">
        <w:tc>
          <w:tcPr>
            <w:tcW w:w="4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C69" w:rsidRPr="00435F10" w:rsidRDefault="00624C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5F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 number of boundaries needed in file: test1.1.txt</w:t>
            </w:r>
          </w:p>
          <w:p w:rsidR="00624C69" w:rsidRPr="00435F10" w:rsidRDefault="00624C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4C69" w:rsidRPr="00435F10" w:rsidRDefault="00624C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5F10">
              <w:rPr>
                <w:rFonts w:ascii="Times New Roman" w:hAnsi="Times New Roman" w:cs="Times New Roman"/>
                <w:sz w:val="28"/>
                <w:szCs w:val="28"/>
              </w:rPr>
              <w:t>Не прописано количество многоугольников</w:t>
            </w:r>
          </w:p>
        </w:tc>
      </w:tr>
      <w:tr w:rsidR="00624C69" w:rsidRPr="00435F10" w:rsidTr="00624C69">
        <w:tc>
          <w:tcPr>
            <w:tcW w:w="4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4C69" w:rsidRPr="00435F10" w:rsidRDefault="00624C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5F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"Boundary" needed in file: test1.1.txt</w:t>
            </w:r>
          </w:p>
        </w:tc>
        <w:tc>
          <w:tcPr>
            <w:tcW w:w="5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4C69" w:rsidRPr="00435F10" w:rsidRDefault="00624C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5F10">
              <w:rPr>
                <w:rFonts w:ascii="Times New Roman" w:hAnsi="Times New Roman" w:cs="Times New Roman"/>
                <w:sz w:val="28"/>
                <w:szCs w:val="28"/>
              </w:rPr>
              <w:t>Заявлено больше многоугольников, чем описано</w:t>
            </w:r>
          </w:p>
        </w:tc>
      </w:tr>
      <w:tr w:rsidR="00624C69" w:rsidRPr="00435F10" w:rsidTr="00624C69">
        <w:tc>
          <w:tcPr>
            <w:tcW w:w="4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C69" w:rsidRPr="001F7F3F" w:rsidRDefault="00624C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5F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The number of points needed in 2 </w:t>
            </w:r>
            <w:r w:rsidRPr="001F7F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line</w:t>
            </w:r>
            <w:r w:rsidRPr="00435F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in file: test1.1.txt</w:t>
            </w:r>
            <w:r w:rsidRPr="001F7F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  <w:p w:rsidR="00624C69" w:rsidRPr="00435F10" w:rsidRDefault="00624C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4C69" w:rsidRPr="00435F10" w:rsidRDefault="00624C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5F10">
              <w:rPr>
                <w:rFonts w:ascii="Times New Roman" w:hAnsi="Times New Roman" w:cs="Times New Roman"/>
                <w:sz w:val="28"/>
                <w:szCs w:val="28"/>
              </w:rPr>
              <w:t>Не указано количество точек многоугольника</w:t>
            </w:r>
          </w:p>
        </w:tc>
      </w:tr>
      <w:tr w:rsidR="00624C69" w:rsidRPr="00435F10" w:rsidTr="00624C69">
        <w:tc>
          <w:tcPr>
            <w:tcW w:w="4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4C69" w:rsidRPr="00435F10" w:rsidRDefault="00624C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5F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Wrong number of points in 2 </w:t>
            </w:r>
            <w:r w:rsidRPr="001F7F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line</w:t>
            </w:r>
            <w:r w:rsidRPr="00435F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in file: test1.1.txt</w:t>
            </w:r>
          </w:p>
        </w:tc>
        <w:tc>
          <w:tcPr>
            <w:tcW w:w="5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4C69" w:rsidRPr="00435F10" w:rsidRDefault="00624C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5F10">
              <w:rPr>
                <w:rFonts w:ascii="Times New Roman" w:hAnsi="Times New Roman" w:cs="Times New Roman"/>
                <w:sz w:val="28"/>
                <w:szCs w:val="28"/>
              </w:rPr>
              <w:t>Количество точек многоугольника должно быть больше 5 и нечётным</w:t>
            </w:r>
          </w:p>
        </w:tc>
      </w:tr>
      <w:tr w:rsidR="00624C69" w:rsidRPr="00435F10" w:rsidTr="00624C69">
        <w:tc>
          <w:tcPr>
            <w:tcW w:w="4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4C69" w:rsidRPr="00435F10" w:rsidRDefault="00624C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5F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Error in coordinates in </w:t>
            </w:r>
            <w:r w:rsidRPr="001F7F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435F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1F7F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line</w:t>
            </w:r>
            <w:r w:rsidRPr="00435F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in file: test1.1.txt</w:t>
            </w:r>
          </w:p>
        </w:tc>
        <w:tc>
          <w:tcPr>
            <w:tcW w:w="5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4C69" w:rsidRPr="00435F10" w:rsidRDefault="00624C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5F10">
              <w:rPr>
                <w:rFonts w:ascii="Times New Roman" w:hAnsi="Times New Roman" w:cs="Times New Roman"/>
                <w:sz w:val="28"/>
                <w:szCs w:val="28"/>
              </w:rPr>
              <w:t>В координатах присутствуют не только числа и разделительные знаки после координаты</w:t>
            </w:r>
          </w:p>
        </w:tc>
      </w:tr>
      <w:tr w:rsidR="00624C69" w:rsidRPr="00435F10" w:rsidTr="00624C69">
        <w:tc>
          <w:tcPr>
            <w:tcW w:w="4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4C69" w:rsidRPr="00435F10" w:rsidRDefault="00624C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435F10">
              <w:rPr>
                <w:rFonts w:ascii="Times New Roman" w:hAnsi="Times New Roman" w:cs="Times New Roman"/>
                <w:sz w:val="28"/>
                <w:szCs w:val="28"/>
              </w:rPr>
              <w:t>Sudden EOF: test1.1.txt</w:t>
            </w:r>
          </w:p>
        </w:tc>
        <w:tc>
          <w:tcPr>
            <w:tcW w:w="5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4C69" w:rsidRPr="00435F10" w:rsidRDefault="00624C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5F10">
              <w:rPr>
                <w:rFonts w:ascii="Times New Roman" w:hAnsi="Times New Roman" w:cs="Times New Roman"/>
                <w:sz w:val="28"/>
                <w:szCs w:val="28"/>
              </w:rPr>
              <w:t>Недостаточное количество координат прописано</w:t>
            </w:r>
          </w:p>
        </w:tc>
      </w:tr>
      <w:tr w:rsidR="00624C69" w:rsidRPr="00435F10" w:rsidTr="00624C69">
        <w:tc>
          <w:tcPr>
            <w:tcW w:w="4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4C69" w:rsidRPr="00435F10" w:rsidRDefault="00624C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5F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 first and last point of boundary in 2 line are not the same in file: test1.1.txt</w:t>
            </w:r>
          </w:p>
        </w:tc>
        <w:tc>
          <w:tcPr>
            <w:tcW w:w="5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4C69" w:rsidRPr="00435F10" w:rsidRDefault="00624C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5F10">
              <w:rPr>
                <w:rFonts w:ascii="Times New Roman" w:hAnsi="Times New Roman" w:cs="Times New Roman"/>
                <w:sz w:val="28"/>
                <w:szCs w:val="28"/>
              </w:rPr>
              <w:t>Первая и последняя точки многоугольника должны совпадать</w:t>
            </w:r>
          </w:p>
        </w:tc>
      </w:tr>
      <w:tr w:rsidR="00624C69" w:rsidRPr="00435F10" w:rsidTr="00624C69">
        <w:tc>
          <w:tcPr>
            <w:tcW w:w="4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4C69" w:rsidRPr="00435F10" w:rsidRDefault="00624C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5F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Orthogonality problems with</w:t>
            </w:r>
            <w:r w:rsidRPr="001F7F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boundary in</w:t>
            </w:r>
            <w:r w:rsidRPr="00435F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1F7F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435F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1F7F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line</w:t>
            </w:r>
            <w:r w:rsidRPr="00435F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in file: test1.1.txt</w:t>
            </w:r>
          </w:p>
        </w:tc>
        <w:tc>
          <w:tcPr>
            <w:tcW w:w="5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4C69" w:rsidRPr="00435F10" w:rsidRDefault="00624C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5F10">
              <w:rPr>
                <w:rFonts w:ascii="Times New Roman" w:hAnsi="Times New Roman" w:cs="Times New Roman"/>
                <w:sz w:val="28"/>
                <w:szCs w:val="28"/>
              </w:rPr>
              <w:t>Указанный многоугольник не ортогонален</w:t>
            </w:r>
          </w:p>
        </w:tc>
      </w:tr>
    </w:tbl>
    <w:p w:rsidR="00624C69" w:rsidRPr="00435F10" w:rsidRDefault="00624C69" w:rsidP="00D96152">
      <w:pPr>
        <w:pStyle w:val="2"/>
      </w:pPr>
      <w:bookmarkStart w:id="19" w:name="_Toc70513399"/>
      <w:bookmarkStart w:id="20" w:name="_Toc72340727"/>
      <w:r w:rsidRPr="00435F10">
        <w:t xml:space="preserve">5.3. </w:t>
      </w:r>
      <w:bookmarkEnd w:id="19"/>
      <w:r w:rsidR="004B20B0" w:rsidRPr="00D96152">
        <w:t>Генератор</w:t>
      </w:r>
      <w:r w:rsidR="004B20B0">
        <w:t xml:space="preserve"> тестовых задач</w:t>
      </w:r>
      <w:bookmarkEnd w:id="20"/>
    </w:p>
    <w:p w:rsidR="00624C69" w:rsidRPr="00D96152" w:rsidRDefault="004F0508" w:rsidP="00D96152">
      <w:pPr>
        <w:pStyle w:val="3"/>
      </w:pPr>
      <w:bookmarkStart w:id="21" w:name="_Toc70513400"/>
      <w:bookmarkStart w:id="22" w:name="_Toc72340728"/>
      <w:r w:rsidRPr="00D96152">
        <w:t>5.3.1.</w:t>
      </w:r>
      <w:r w:rsidR="00624C69" w:rsidRPr="00D96152">
        <w:t xml:space="preserve"> Требования к генератору тестов</w:t>
      </w:r>
      <w:bookmarkEnd w:id="21"/>
      <w:bookmarkEnd w:id="22"/>
    </w:p>
    <w:p w:rsidR="00624C69" w:rsidRPr="00435F10" w:rsidRDefault="00624C69" w:rsidP="00D96152">
      <w:pPr>
        <w:pStyle w:val="a6"/>
      </w:pPr>
      <w:r w:rsidRPr="00435F10">
        <w:t>Генератор тестов запускается из командной строки, создает и записывает в файл множество непересекающихся ортогональных многоугольников.</w:t>
      </w:r>
    </w:p>
    <w:p w:rsidR="00624C69" w:rsidRPr="00435F10" w:rsidRDefault="004F0508" w:rsidP="00D96152">
      <w:pPr>
        <w:pStyle w:val="3"/>
      </w:pPr>
      <w:bookmarkStart w:id="23" w:name="_Toc70513401"/>
      <w:bookmarkStart w:id="24" w:name="_Toc72340729"/>
      <w:r w:rsidRPr="00435F10">
        <w:lastRenderedPageBreak/>
        <w:t>5.3.2.</w:t>
      </w:r>
      <w:r w:rsidR="00624C69" w:rsidRPr="00435F10">
        <w:t xml:space="preserve"> Требования к входным данным</w:t>
      </w:r>
      <w:bookmarkEnd w:id="23"/>
      <w:bookmarkEnd w:id="24"/>
    </w:p>
    <w:p w:rsidR="00624C69" w:rsidRPr="00435F10" w:rsidRDefault="00624C69" w:rsidP="00D96152">
      <w:pPr>
        <w:pStyle w:val="a6"/>
      </w:pPr>
      <w:r w:rsidRPr="00435F10">
        <w:t>Создание теста производится запуском Generator.exe из командной строки с указанием необязательных параметров:</w:t>
      </w:r>
    </w:p>
    <w:p w:rsidR="00624C69" w:rsidRPr="00435F10" w:rsidRDefault="00624C69" w:rsidP="00D96152">
      <w:pPr>
        <w:pStyle w:val="ae"/>
        <w:numPr>
          <w:ilvl w:val="0"/>
          <w:numId w:val="12"/>
        </w:numPr>
        <w:ind w:left="1276" w:hanging="425"/>
        <w:rPr>
          <w:color w:val="000000"/>
          <w:sz w:val="28"/>
          <w:szCs w:val="28"/>
        </w:rPr>
      </w:pPr>
      <w:r w:rsidRPr="00435F10">
        <w:rPr>
          <w:color w:val="000000"/>
          <w:sz w:val="28"/>
          <w:szCs w:val="28"/>
        </w:rPr>
        <w:t>path/filename.txt – файл для записи теста.</w:t>
      </w:r>
    </w:p>
    <w:p w:rsidR="00624C69" w:rsidRPr="00435F10" w:rsidRDefault="00624C69" w:rsidP="00D96152">
      <w:pPr>
        <w:pStyle w:val="ae"/>
        <w:ind w:left="1276" w:hanging="425"/>
        <w:rPr>
          <w:color w:val="000000"/>
          <w:sz w:val="28"/>
          <w:szCs w:val="28"/>
        </w:rPr>
      </w:pPr>
      <w:r w:rsidRPr="00435F10">
        <w:rPr>
          <w:color w:val="000000"/>
          <w:sz w:val="28"/>
          <w:szCs w:val="28"/>
        </w:rPr>
        <w:t>Значения: [100, INT_MAX (2147483647)]</w:t>
      </w:r>
    </w:p>
    <w:p w:rsidR="00624C69" w:rsidRPr="00435F10" w:rsidRDefault="00624C69" w:rsidP="00D96152">
      <w:pPr>
        <w:pStyle w:val="ae"/>
        <w:numPr>
          <w:ilvl w:val="0"/>
          <w:numId w:val="12"/>
        </w:numPr>
        <w:ind w:left="1276" w:hanging="425"/>
        <w:rPr>
          <w:color w:val="000000"/>
          <w:sz w:val="28"/>
          <w:szCs w:val="28"/>
        </w:rPr>
      </w:pPr>
      <w:r w:rsidRPr="00435F10">
        <w:rPr>
          <w:color w:val="000000"/>
          <w:sz w:val="28"/>
          <w:szCs w:val="28"/>
        </w:rPr>
        <w:t>count – количество многоугольников.</w:t>
      </w:r>
    </w:p>
    <w:p w:rsidR="00624C69" w:rsidRPr="00435F10" w:rsidRDefault="00624C69" w:rsidP="00D96152">
      <w:pPr>
        <w:pStyle w:val="ae"/>
        <w:ind w:left="1276" w:hanging="425"/>
        <w:rPr>
          <w:color w:val="000000"/>
          <w:sz w:val="28"/>
          <w:szCs w:val="28"/>
        </w:rPr>
      </w:pPr>
      <w:r w:rsidRPr="00435F10">
        <w:rPr>
          <w:color w:val="000000"/>
          <w:sz w:val="28"/>
          <w:szCs w:val="28"/>
        </w:rPr>
        <w:t>Значения: [1, 100 000]</w:t>
      </w:r>
    </w:p>
    <w:p w:rsidR="00624C69" w:rsidRPr="00435F10" w:rsidRDefault="00624C69" w:rsidP="00D96152">
      <w:pPr>
        <w:pStyle w:val="ae"/>
        <w:numPr>
          <w:ilvl w:val="0"/>
          <w:numId w:val="12"/>
        </w:numPr>
        <w:ind w:left="1276" w:hanging="425"/>
        <w:rPr>
          <w:color w:val="000000"/>
          <w:sz w:val="28"/>
          <w:szCs w:val="28"/>
        </w:rPr>
      </w:pPr>
      <w:r w:rsidRPr="00435F10">
        <w:rPr>
          <w:color w:val="000000"/>
          <w:sz w:val="28"/>
          <w:szCs w:val="28"/>
        </w:rPr>
        <w:t xml:space="preserve">max_points - максимальное количество точек в генерируемых многоугольниках. </w:t>
      </w:r>
    </w:p>
    <w:p w:rsidR="00624C69" w:rsidRPr="00435F10" w:rsidRDefault="00624C69" w:rsidP="00D96152">
      <w:pPr>
        <w:pStyle w:val="ae"/>
        <w:ind w:left="1276" w:hanging="425"/>
        <w:rPr>
          <w:color w:val="000000"/>
          <w:sz w:val="28"/>
          <w:szCs w:val="28"/>
        </w:rPr>
      </w:pPr>
      <w:r w:rsidRPr="00435F10">
        <w:rPr>
          <w:color w:val="000000"/>
          <w:sz w:val="28"/>
          <w:szCs w:val="28"/>
        </w:rPr>
        <w:t>Значения: [4, 10000]</w:t>
      </w:r>
    </w:p>
    <w:p w:rsidR="00624C69" w:rsidRPr="00435F10" w:rsidRDefault="00624C69" w:rsidP="00D96152">
      <w:pPr>
        <w:pStyle w:val="ae"/>
        <w:numPr>
          <w:ilvl w:val="0"/>
          <w:numId w:val="12"/>
        </w:numPr>
        <w:ind w:left="1276" w:hanging="425"/>
        <w:rPr>
          <w:color w:val="000000"/>
          <w:sz w:val="28"/>
          <w:szCs w:val="28"/>
        </w:rPr>
      </w:pPr>
      <w:r w:rsidRPr="00435F10">
        <w:rPr>
          <w:color w:val="000000"/>
          <w:sz w:val="28"/>
          <w:szCs w:val="28"/>
        </w:rPr>
        <w:t>min_points - минимальное количество точек в генерируемых многоугольниках.</w:t>
      </w:r>
    </w:p>
    <w:p w:rsidR="00624C69" w:rsidRPr="00435F10" w:rsidRDefault="00624C69" w:rsidP="00D96152">
      <w:pPr>
        <w:pStyle w:val="ae"/>
        <w:ind w:left="1276" w:hanging="425"/>
        <w:rPr>
          <w:color w:val="000000"/>
          <w:sz w:val="28"/>
          <w:szCs w:val="28"/>
        </w:rPr>
      </w:pPr>
      <w:r w:rsidRPr="00435F10">
        <w:rPr>
          <w:color w:val="000000"/>
          <w:sz w:val="28"/>
          <w:szCs w:val="28"/>
        </w:rPr>
        <w:t>Значения: [4, 10000]</w:t>
      </w:r>
    </w:p>
    <w:p w:rsidR="00624C69" w:rsidRPr="00435F10" w:rsidRDefault="00624C69" w:rsidP="00D96152">
      <w:pPr>
        <w:pStyle w:val="ae"/>
        <w:numPr>
          <w:ilvl w:val="0"/>
          <w:numId w:val="12"/>
        </w:numPr>
        <w:ind w:left="1276" w:hanging="425"/>
        <w:rPr>
          <w:color w:val="000000"/>
          <w:sz w:val="28"/>
          <w:szCs w:val="28"/>
        </w:rPr>
      </w:pPr>
      <w:r w:rsidRPr="00435F10">
        <w:rPr>
          <w:color w:val="000000"/>
          <w:sz w:val="28"/>
          <w:szCs w:val="28"/>
        </w:rPr>
        <w:t>max_width – максимальная ширина (расстояние между точками многоугольника, наиболее удаленными друг от друга по оси абсцисс) многоугольников.</w:t>
      </w:r>
    </w:p>
    <w:p w:rsidR="00624C69" w:rsidRPr="00435F10" w:rsidRDefault="00624C69" w:rsidP="00D96152">
      <w:pPr>
        <w:pStyle w:val="ae"/>
        <w:ind w:left="1276" w:hanging="425"/>
        <w:rPr>
          <w:color w:val="000000"/>
          <w:sz w:val="28"/>
          <w:szCs w:val="28"/>
        </w:rPr>
      </w:pPr>
      <w:r w:rsidRPr="00435F10">
        <w:rPr>
          <w:color w:val="000000"/>
          <w:sz w:val="28"/>
          <w:szCs w:val="28"/>
        </w:rPr>
        <w:t>Значения: [1, area_size - 4]</w:t>
      </w:r>
    </w:p>
    <w:p w:rsidR="00624C69" w:rsidRPr="00435F10" w:rsidRDefault="00624C69" w:rsidP="00D96152">
      <w:pPr>
        <w:pStyle w:val="ae"/>
        <w:numPr>
          <w:ilvl w:val="0"/>
          <w:numId w:val="12"/>
        </w:numPr>
        <w:ind w:left="1276" w:hanging="425"/>
        <w:rPr>
          <w:color w:val="000000"/>
          <w:sz w:val="28"/>
          <w:szCs w:val="28"/>
        </w:rPr>
      </w:pPr>
      <w:r w:rsidRPr="00435F10">
        <w:rPr>
          <w:color w:val="000000"/>
          <w:sz w:val="28"/>
          <w:szCs w:val="28"/>
        </w:rPr>
        <w:t xml:space="preserve">min_width – минимальная ширина (расстояние между точками многоугольника, наиболее близкими друг к другу по оси абсцисс) многоугольников. </w:t>
      </w:r>
    </w:p>
    <w:p w:rsidR="00624C69" w:rsidRPr="00435F10" w:rsidRDefault="00624C69" w:rsidP="00D96152">
      <w:pPr>
        <w:pStyle w:val="ae"/>
        <w:ind w:left="1276" w:hanging="425"/>
        <w:rPr>
          <w:color w:val="000000"/>
          <w:sz w:val="28"/>
          <w:szCs w:val="28"/>
        </w:rPr>
      </w:pPr>
      <w:r w:rsidRPr="00435F10">
        <w:rPr>
          <w:color w:val="000000"/>
          <w:sz w:val="28"/>
          <w:szCs w:val="28"/>
        </w:rPr>
        <w:t>Значения: [1, area_size - 4]</w:t>
      </w:r>
    </w:p>
    <w:p w:rsidR="00624C69" w:rsidRPr="00435F10" w:rsidRDefault="00624C69" w:rsidP="00D96152">
      <w:pPr>
        <w:pStyle w:val="ae"/>
        <w:numPr>
          <w:ilvl w:val="0"/>
          <w:numId w:val="12"/>
        </w:numPr>
        <w:ind w:left="1276" w:hanging="425"/>
        <w:rPr>
          <w:color w:val="000000"/>
          <w:sz w:val="28"/>
          <w:szCs w:val="28"/>
        </w:rPr>
      </w:pPr>
      <w:r w:rsidRPr="00435F10">
        <w:rPr>
          <w:color w:val="000000"/>
          <w:sz w:val="28"/>
          <w:szCs w:val="28"/>
        </w:rPr>
        <w:t xml:space="preserve">max_height – максимальная высота (расстояние между точками многоугольника, наиболее удаленными друг от друга по оси ординат) многоугольников. </w:t>
      </w:r>
    </w:p>
    <w:p w:rsidR="00624C69" w:rsidRPr="00435F10" w:rsidRDefault="00624C69" w:rsidP="00D96152">
      <w:pPr>
        <w:pStyle w:val="ae"/>
        <w:ind w:left="1276" w:hanging="425"/>
        <w:rPr>
          <w:color w:val="000000"/>
          <w:sz w:val="28"/>
          <w:szCs w:val="28"/>
        </w:rPr>
      </w:pPr>
      <w:r w:rsidRPr="00435F10">
        <w:rPr>
          <w:color w:val="000000"/>
          <w:sz w:val="28"/>
          <w:szCs w:val="28"/>
        </w:rPr>
        <w:t>Значения: [1, area_size - 4]</w:t>
      </w:r>
    </w:p>
    <w:p w:rsidR="00624C69" w:rsidRPr="00435F10" w:rsidRDefault="00624C69" w:rsidP="00D96152">
      <w:pPr>
        <w:pStyle w:val="ae"/>
        <w:numPr>
          <w:ilvl w:val="0"/>
          <w:numId w:val="12"/>
        </w:numPr>
        <w:ind w:left="1276" w:hanging="425"/>
        <w:rPr>
          <w:color w:val="000000"/>
          <w:sz w:val="28"/>
          <w:szCs w:val="28"/>
        </w:rPr>
      </w:pPr>
      <w:r w:rsidRPr="00435F10">
        <w:rPr>
          <w:color w:val="000000"/>
          <w:sz w:val="28"/>
          <w:szCs w:val="28"/>
        </w:rPr>
        <w:t xml:space="preserve">min_height – минимальная высота (расстояние между точками многоугольника, наиболее близкими друг к другу по оси ординат) многоугольников. </w:t>
      </w:r>
    </w:p>
    <w:p w:rsidR="00624C69" w:rsidRPr="00435F10" w:rsidRDefault="00624C69" w:rsidP="00D96152">
      <w:pPr>
        <w:pStyle w:val="ae"/>
        <w:ind w:left="1276" w:hanging="425"/>
        <w:rPr>
          <w:color w:val="000000"/>
          <w:sz w:val="28"/>
          <w:szCs w:val="28"/>
        </w:rPr>
      </w:pPr>
      <w:r w:rsidRPr="00435F10">
        <w:rPr>
          <w:color w:val="000000"/>
          <w:sz w:val="28"/>
          <w:szCs w:val="28"/>
        </w:rPr>
        <w:t>Значения: [1, area_size - 4]</w:t>
      </w:r>
    </w:p>
    <w:p w:rsidR="00624C69" w:rsidRPr="00435F10" w:rsidRDefault="00624C69" w:rsidP="00D96152">
      <w:pPr>
        <w:pStyle w:val="ae"/>
        <w:numPr>
          <w:ilvl w:val="0"/>
          <w:numId w:val="12"/>
        </w:numPr>
        <w:ind w:left="1276" w:hanging="425"/>
        <w:rPr>
          <w:color w:val="000000"/>
          <w:sz w:val="28"/>
          <w:szCs w:val="28"/>
        </w:rPr>
      </w:pPr>
      <w:r w:rsidRPr="00435F10">
        <w:rPr>
          <w:color w:val="000000"/>
          <w:sz w:val="28"/>
          <w:szCs w:val="28"/>
        </w:rPr>
        <w:lastRenderedPageBreak/>
        <w:t xml:space="preserve">max_distance – максимальное расстояние между многоугольниками. </w:t>
      </w:r>
    </w:p>
    <w:p w:rsidR="00624C69" w:rsidRPr="00435F10" w:rsidRDefault="00624C69" w:rsidP="00D96152">
      <w:pPr>
        <w:pStyle w:val="ae"/>
        <w:ind w:left="1276" w:hanging="425"/>
        <w:rPr>
          <w:color w:val="000000"/>
          <w:sz w:val="28"/>
          <w:szCs w:val="28"/>
        </w:rPr>
      </w:pPr>
      <w:r w:rsidRPr="00435F10">
        <w:rPr>
          <w:color w:val="000000"/>
          <w:sz w:val="28"/>
          <w:szCs w:val="28"/>
        </w:rPr>
        <w:t>Значения: [1, area_size - 8]</w:t>
      </w:r>
    </w:p>
    <w:p w:rsidR="00624C69" w:rsidRPr="00435F10" w:rsidRDefault="00624C69" w:rsidP="00D96152">
      <w:pPr>
        <w:pStyle w:val="ae"/>
        <w:numPr>
          <w:ilvl w:val="0"/>
          <w:numId w:val="12"/>
        </w:numPr>
        <w:ind w:left="1276" w:hanging="425"/>
        <w:rPr>
          <w:color w:val="000000"/>
          <w:sz w:val="28"/>
          <w:szCs w:val="28"/>
        </w:rPr>
      </w:pPr>
      <w:r w:rsidRPr="00435F10">
        <w:rPr>
          <w:color w:val="000000"/>
          <w:sz w:val="28"/>
          <w:szCs w:val="28"/>
        </w:rPr>
        <w:t>min_distance – минимальное расстояние между многоугольниками.</w:t>
      </w:r>
    </w:p>
    <w:p w:rsidR="00624C69" w:rsidRPr="00435F10" w:rsidRDefault="00624C69" w:rsidP="00D96152">
      <w:pPr>
        <w:pStyle w:val="ae"/>
        <w:ind w:left="1276" w:hanging="425"/>
        <w:rPr>
          <w:color w:val="000000"/>
          <w:sz w:val="28"/>
          <w:szCs w:val="28"/>
        </w:rPr>
      </w:pPr>
      <w:r w:rsidRPr="00435F10">
        <w:rPr>
          <w:color w:val="000000"/>
          <w:sz w:val="28"/>
          <w:szCs w:val="28"/>
        </w:rPr>
        <w:t>Значения: [1, area_size - 8]</w:t>
      </w:r>
    </w:p>
    <w:p w:rsidR="00624C69" w:rsidRPr="00435F10" w:rsidRDefault="00624C69" w:rsidP="00D96152">
      <w:pPr>
        <w:pStyle w:val="ae"/>
        <w:numPr>
          <w:ilvl w:val="0"/>
          <w:numId w:val="12"/>
        </w:numPr>
        <w:ind w:left="1276" w:hanging="425"/>
        <w:rPr>
          <w:color w:val="000000"/>
          <w:sz w:val="28"/>
          <w:szCs w:val="28"/>
        </w:rPr>
      </w:pPr>
      <w:r w:rsidRPr="00435F10">
        <w:rPr>
          <w:color w:val="000000"/>
          <w:sz w:val="28"/>
          <w:szCs w:val="28"/>
        </w:rPr>
        <w:t xml:space="preserve">gap_count – количество многоугольников с зазорами. </w:t>
      </w:r>
    </w:p>
    <w:p w:rsidR="00624C69" w:rsidRPr="00435F10" w:rsidRDefault="00624C69" w:rsidP="00D96152">
      <w:pPr>
        <w:pStyle w:val="ae"/>
        <w:ind w:left="1276" w:hanging="425"/>
        <w:rPr>
          <w:color w:val="000000"/>
          <w:sz w:val="28"/>
          <w:szCs w:val="28"/>
        </w:rPr>
      </w:pPr>
      <w:r w:rsidRPr="00435F10">
        <w:rPr>
          <w:color w:val="000000"/>
          <w:sz w:val="28"/>
          <w:szCs w:val="28"/>
        </w:rPr>
        <w:t>Значения: [0, count]</w:t>
      </w:r>
    </w:p>
    <w:p w:rsidR="00624C69" w:rsidRPr="00435F10" w:rsidRDefault="00624C69" w:rsidP="00D96152">
      <w:pPr>
        <w:pStyle w:val="a6"/>
      </w:pPr>
      <w:r w:rsidRPr="00435F10">
        <w:t>При этом входные данные должны удовлетворять наличию допустимого решения. В случае если создание множества многоугольников с заданными параметрами невозможно, в консоль выводится сообщение об ошибке.</w:t>
      </w:r>
    </w:p>
    <w:p w:rsidR="00624C69" w:rsidRPr="00435F10" w:rsidRDefault="00624C69" w:rsidP="00D96152">
      <w:pPr>
        <w:pStyle w:val="a6"/>
      </w:pPr>
      <w:r w:rsidRPr="00435F10">
        <w:t>Если значение необязательного параметра не передается, оно случайным образом генерируется программой в фиксированном диапазоне.</w:t>
      </w:r>
    </w:p>
    <w:p w:rsidR="00624C69" w:rsidRPr="00435F10" w:rsidRDefault="004F0508" w:rsidP="00BA2AE0">
      <w:pPr>
        <w:pStyle w:val="2"/>
      </w:pPr>
      <w:bookmarkStart w:id="25" w:name="_Toc70513402"/>
      <w:bookmarkStart w:id="26" w:name="_Toc72340730"/>
      <w:r w:rsidRPr="00435F10">
        <w:t>5.4.</w:t>
      </w:r>
      <w:r w:rsidR="00624C69" w:rsidRPr="00435F10">
        <w:t xml:space="preserve"> Требования к </w:t>
      </w:r>
      <w:r w:rsidR="00624C69" w:rsidRPr="00BA2AE0">
        <w:t>выходным</w:t>
      </w:r>
      <w:r w:rsidR="00624C69" w:rsidRPr="00435F10">
        <w:t xml:space="preserve"> данным</w:t>
      </w:r>
      <w:bookmarkEnd w:id="25"/>
      <w:bookmarkEnd w:id="26"/>
    </w:p>
    <w:p w:rsidR="00624C69" w:rsidRPr="00435F10" w:rsidRDefault="00624C69" w:rsidP="00D96152">
      <w:pPr>
        <w:pStyle w:val="a6"/>
      </w:pPr>
      <w:r w:rsidRPr="00435F10">
        <w:t>Генератор сохраняет созданный тест в файл формата .txt в следующем виде: количество многоугольников, далее для каждого многоугольника количество его вершин и их координаты в порядке обхода по часовой стрелке. В конце еще раз указывается первая точка, она учитывается при подсчете количества вершин многоугольника.</w:t>
      </w:r>
    </w:p>
    <w:p w:rsidR="00D96152" w:rsidRDefault="00D96152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br w:type="page"/>
      </w:r>
    </w:p>
    <w:p w:rsidR="00AE2580" w:rsidRPr="00435F10" w:rsidRDefault="00BA2AE0" w:rsidP="00BA2AE0">
      <w:pPr>
        <w:pStyle w:val="1"/>
      </w:pPr>
      <w:bookmarkStart w:id="27" w:name="_Toc72340731"/>
      <w:r w:rsidRPr="00BA2AE0">
        <w:lastRenderedPageBreak/>
        <w:t>ЗАКЛЮЧЕНИЕ</w:t>
      </w:r>
      <w:bookmarkEnd w:id="27"/>
    </w:p>
    <w:p w:rsidR="00AE2580" w:rsidRPr="00435F10" w:rsidRDefault="00C03FDB" w:rsidP="00D96152">
      <w:pPr>
        <w:pStyle w:val="a6"/>
      </w:pPr>
      <w:r w:rsidRPr="00C03FDB">
        <w:t>Была поставлена задача разработки и реализации программного обеспечения для выполнения логических операций над множествами ортогональных многоугольников. В ходе работы поставленная задача была решена. Разработанное ПО выполнило все тесты, получив корректные результаты и затратив время меньше 30 секунд.</w:t>
      </w:r>
    </w:p>
    <w:sectPr w:rsidR="00AE2580" w:rsidRPr="00435F10" w:rsidSect="00BA2AE0">
      <w:footerReference w:type="default" r:id="rId10"/>
      <w:pgSz w:w="11906" w:h="16838"/>
      <w:pgMar w:top="1134" w:right="850" w:bottom="1134" w:left="1134" w:header="708" w:footer="708" w:gutter="0"/>
      <w:cols w:space="708"/>
      <w:titlePg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F37075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F37075C" w16cid:durableId="24451AAE"/>
</w16cid:commentsId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5A03" w:rsidRDefault="00EE5A03" w:rsidP="00BA2AE0">
      <w:pPr>
        <w:spacing w:after="0" w:line="240" w:lineRule="auto"/>
      </w:pPr>
      <w:r>
        <w:separator/>
      </w:r>
    </w:p>
  </w:endnote>
  <w:endnote w:type="continuationSeparator" w:id="0">
    <w:p w:rsidR="00EE5A03" w:rsidRDefault="00EE5A03" w:rsidP="00BA2A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1433852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:rsidR="00BA2AE0" w:rsidRPr="00BA2AE0" w:rsidRDefault="00BA2AE0" w:rsidP="00BA2AE0">
        <w:pPr>
          <w:pStyle w:val="af9"/>
          <w:jc w:val="center"/>
          <w:rPr>
            <w:rFonts w:ascii="Times New Roman" w:hAnsi="Times New Roman" w:cs="Times New Roman"/>
            <w:sz w:val="24"/>
          </w:rPr>
        </w:pPr>
        <w:r w:rsidRPr="00BA2AE0">
          <w:rPr>
            <w:rFonts w:ascii="Times New Roman" w:hAnsi="Times New Roman" w:cs="Times New Roman"/>
            <w:sz w:val="24"/>
          </w:rPr>
          <w:fldChar w:fldCharType="begin"/>
        </w:r>
        <w:r w:rsidRPr="00BA2AE0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BA2AE0">
          <w:rPr>
            <w:rFonts w:ascii="Times New Roman" w:hAnsi="Times New Roman" w:cs="Times New Roman"/>
            <w:sz w:val="24"/>
          </w:rPr>
          <w:fldChar w:fldCharType="separate"/>
        </w:r>
        <w:r w:rsidR="00705510">
          <w:rPr>
            <w:rFonts w:ascii="Times New Roman" w:hAnsi="Times New Roman" w:cs="Times New Roman"/>
            <w:noProof/>
            <w:sz w:val="24"/>
          </w:rPr>
          <w:t>2</w:t>
        </w:r>
        <w:r w:rsidRPr="00BA2AE0">
          <w:rPr>
            <w:rFonts w:ascii="Times New Roman" w:hAnsi="Times New Roman" w:cs="Times New Roman"/>
            <w:sz w:val="24"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5A03" w:rsidRDefault="00EE5A03" w:rsidP="00BA2AE0">
      <w:pPr>
        <w:spacing w:after="0" w:line="240" w:lineRule="auto"/>
      </w:pPr>
      <w:r>
        <w:separator/>
      </w:r>
    </w:p>
  </w:footnote>
  <w:footnote w:type="continuationSeparator" w:id="0">
    <w:p w:rsidR="00EE5A03" w:rsidRDefault="00EE5A03" w:rsidP="00BA2A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F75FE"/>
    <w:multiLevelType w:val="hybridMultilevel"/>
    <w:tmpl w:val="AB5A2D10"/>
    <w:name w:val="WW8Num22222"/>
    <w:lvl w:ilvl="0" w:tplc="00000006">
      <w:start w:val="4"/>
      <w:numFmt w:val="bullet"/>
      <w:lvlText w:val=""/>
      <w:lvlJc w:val="left"/>
      <w:pPr>
        <w:ind w:left="1429" w:hanging="360"/>
      </w:pPr>
      <w:rPr>
        <w:rFonts w:ascii="Symbol" w:hAnsi="Symbol" w:cs="Symbol" w:hint="default"/>
        <w:sz w:val="26"/>
        <w:szCs w:val="26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7BF5A63"/>
    <w:multiLevelType w:val="hybridMultilevel"/>
    <w:tmpl w:val="30323A3A"/>
    <w:name w:val="WW8Num2222"/>
    <w:lvl w:ilvl="0" w:tplc="00000006">
      <w:start w:val="4"/>
      <w:numFmt w:val="bullet"/>
      <w:lvlText w:val=""/>
      <w:lvlJc w:val="left"/>
      <w:pPr>
        <w:ind w:left="720" w:hanging="360"/>
      </w:pPr>
      <w:rPr>
        <w:rFonts w:ascii="Symbol" w:hAnsi="Symbol" w:cs="Symbol" w:hint="default"/>
        <w:sz w:val="26"/>
        <w:szCs w:val="26"/>
      </w:rPr>
    </w:lvl>
    <w:lvl w:ilvl="1" w:tplc="4E6634E4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054F5F"/>
    <w:multiLevelType w:val="hybridMultilevel"/>
    <w:tmpl w:val="79F2D36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110A534E"/>
    <w:multiLevelType w:val="hybridMultilevel"/>
    <w:tmpl w:val="02E204E6"/>
    <w:name w:val="WW8Num222"/>
    <w:lvl w:ilvl="0" w:tplc="00000006">
      <w:start w:val="4"/>
      <w:numFmt w:val="bullet"/>
      <w:lvlText w:val=""/>
      <w:lvlJc w:val="left"/>
      <w:pPr>
        <w:ind w:left="720" w:hanging="360"/>
      </w:pPr>
      <w:rPr>
        <w:rFonts w:ascii="Symbol" w:hAnsi="Symbol" w:cs="Symbol" w:hint="default"/>
        <w:sz w:val="26"/>
        <w:szCs w:val="26"/>
      </w:rPr>
    </w:lvl>
    <w:lvl w:ilvl="1" w:tplc="4E6634E4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BC7706"/>
    <w:multiLevelType w:val="multilevel"/>
    <w:tmpl w:val="D0F6EFF2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isLgl/>
      <w:lvlText w:val="%1.%2"/>
      <w:lvlJc w:val="left"/>
      <w:pPr>
        <w:ind w:left="1069" w:hanging="360"/>
      </w:pPr>
    </w:lvl>
    <w:lvl w:ilvl="2">
      <w:start w:val="1"/>
      <w:numFmt w:val="decimal"/>
      <w:isLgl/>
      <w:lvlText w:val="%1.%2.%3"/>
      <w:lvlJc w:val="left"/>
      <w:pPr>
        <w:ind w:left="1429" w:hanging="720"/>
      </w:pPr>
    </w:lvl>
    <w:lvl w:ilvl="3">
      <w:start w:val="1"/>
      <w:numFmt w:val="decimal"/>
      <w:isLgl/>
      <w:lvlText w:val="%1.%2.%3.%4"/>
      <w:lvlJc w:val="left"/>
      <w:pPr>
        <w:ind w:left="1789" w:hanging="1080"/>
      </w:pPr>
    </w:lvl>
    <w:lvl w:ilvl="4">
      <w:start w:val="1"/>
      <w:numFmt w:val="decimal"/>
      <w:isLgl/>
      <w:lvlText w:val="%1.%2.%3.%4.%5"/>
      <w:lvlJc w:val="left"/>
      <w:pPr>
        <w:ind w:left="1789" w:hanging="1080"/>
      </w:pPr>
    </w:lvl>
    <w:lvl w:ilvl="5">
      <w:start w:val="1"/>
      <w:numFmt w:val="decimal"/>
      <w:isLgl/>
      <w:lvlText w:val="%1.%2.%3.%4.%5.%6"/>
      <w:lvlJc w:val="left"/>
      <w:pPr>
        <w:ind w:left="2149" w:hanging="1440"/>
      </w:pPr>
    </w:lvl>
    <w:lvl w:ilvl="6">
      <w:start w:val="1"/>
      <w:numFmt w:val="decimal"/>
      <w:isLgl/>
      <w:lvlText w:val="%1.%2.%3.%4.%5.%6.%7"/>
      <w:lvlJc w:val="left"/>
      <w:pPr>
        <w:ind w:left="2149" w:hanging="1440"/>
      </w:p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</w:lvl>
  </w:abstractNum>
  <w:abstractNum w:abstractNumId="5">
    <w:nsid w:val="19155ED0"/>
    <w:multiLevelType w:val="multilevel"/>
    <w:tmpl w:val="552A8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color w:val="000000"/>
        <w:sz w:val="26"/>
        <w:szCs w:val="26"/>
        <w:lang w:eastAsia="ru-RU"/>
      </w:rPr>
    </w:lvl>
    <w:lvl w:ilvl="1">
      <w:start w:val="1"/>
      <w:numFmt w:val="bullet"/>
      <w:lvlText w:val="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color w:val="000000"/>
        <w:sz w:val="26"/>
        <w:szCs w:val="26"/>
        <w:lang w:eastAsia="ru-RU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color w:val="000000"/>
        <w:sz w:val="26"/>
        <w:szCs w:val="26"/>
        <w:lang w:eastAsia="ru-RU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>
    <w:nsid w:val="1CA92505"/>
    <w:multiLevelType w:val="hybridMultilevel"/>
    <w:tmpl w:val="C1EA9F26"/>
    <w:name w:val="WW8Num22"/>
    <w:lvl w:ilvl="0" w:tplc="00000006">
      <w:start w:val="4"/>
      <w:numFmt w:val="bullet"/>
      <w:lvlText w:val=""/>
      <w:lvlJc w:val="left"/>
      <w:pPr>
        <w:ind w:left="720" w:hanging="360"/>
      </w:pPr>
      <w:rPr>
        <w:rFonts w:ascii="Symbol" w:hAnsi="Symbol" w:cs="Symbol" w:hint="default"/>
        <w:sz w:val="26"/>
        <w:szCs w:val="2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651903"/>
    <w:multiLevelType w:val="hybridMultilevel"/>
    <w:tmpl w:val="64160BDC"/>
    <w:name w:val="WW8Num222222"/>
    <w:lvl w:ilvl="0" w:tplc="00000006">
      <w:start w:val="4"/>
      <w:numFmt w:val="bullet"/>
      <w:lvlText w:val=""/>
      <w:lvlJc w:val="left"/>
      <w:pPr>
        <w:ind w:left="720" w:hanging="360"/>
      </w:pPr>
      <w:rPr>
        <w:rFonts w:ascii="Symbol" w:hAnsi="Symbol" w:cs="Symbol" w:hint="default"/>
        <w:sz w:val="26"/>
        <w:szCs w:val="2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AC0B67"/>
    <w:multiLevelType w:val="hybridMultilevel"/>
    <w:tmpl w:val="4380F5CC"/>
    <w:lvl w:ilvl="0" w:tplc="04190011">
      <w:start w:val="1"/>
      <w:numFmt w:val="decimal"/>
      <w:lvlText w:val="%1)"/>
      <w:lvlJc w:val="left"/>
      <w:pPr>
        <w:ind w:left="2484" w:hanging="360"/>
      </w:pPr>
    </w:lvl>
    <w:lvl w:ilvl="1" w:tplc="04190019">
      <w:start w:val="1"/>
      <w:numFmt w:val="lowerLetter"/>
      <w:lvlText w:val="%2."/>
      <w:lvlJc w:val="left"/>
      <w:pPr>
        <w:ind w:left="3204" w:hanging="360"/>
      </w:pPr>
    </w:lvl>
    <w:lvl w:ilvl="2" w:tplc="0419001B">
      <w:start w:val="1"/>
      <w:numFmt w:val="lowerRoman"/>
      <w:lvlText w:val="%3."/>
      <w:lvlJc w:val="right"/>
      <w:pPr>
        <w:ind w:left="3924" w:hanging="180"/>
      </w:pPr>
    </w:lvl>
    <w:lvl w:ilvl="3" w:tplc="0419000F">
      <w:start w:val="1"/>
      <w:numFmt w:val="decimal"/>
      <w:lvlText w:val="%4."/>
      <w:lvlJc w:val="left"/>
      <w:pPr>
        <w:ind w:left="4644" w:hanging="360"/>
      </w:pPr>
    </w:lvl>
    <w:lvl w:ilvl="4" w:tplc="04190019">
      <w:start w:val="1"/>
      <w:numFmt w:val="lowerLetter"/>
      <w:lvlText w:val="%5."/>
      <w:lvlJc w:val="left"/>
      <w:pPr>
        <w:ind w:left="5364" w:hanging="360"/>
      </w:pPr>
    </w:lvl>
    <w:lvl w:ilvl="5" w:tplc="0419001B">
      <w:start w:val="1"/>
      <w:numFmt w:val="lowerRoman"/>
      <w:lvlText w:val="%6."/>
      <w:lvlJc w:val="right"/>
      <w:pPr>
        <w:ind w:left="6084" w:hanging="180"/>
      </w:pPr>
    </w:lvl>
    <w:lvl w:ilvl="6" w:tplc="0419000F">
      <w:start w:val="1"/>
      <w:numFmt w:val="decimal"/>
      <w:lvlText w:val="%7."/>
      <w:lvlJc w:val="left"/>
      <w:pPr>
        <w:ind w:left="6804" w:hanging="360"/>
      </w:pPr>
    </w:lvl>
    <w:lvl w:ilvl="7" w:tplc="04190019">
      <w:start w:val="1"/>
      <w:numFmt w:val="lowerLetter"/>
      <w:lvlText w:val="%8."/>
      <w:lvlJc w:val="left"/>
      <w:pPr>
        <w:ind w:left="7524" w:hanging="360"/>
      </w:pPr>
    </w:lvl>
    <w:lvl w:ilvl="8" w:tplc="0419001B">
      <w:start w:val="1"/>
      <w:numFmt w:val="lowerRoman"/>
      <w:lvlText w:val="%9."/>
      <w:lvlJc w:val="right"/>
      <w:pPr>
        <w:ind w:left="8244" w:hanging="180"/>
      </w:pPr>
    </w:lvl>
  </w:abstractNum>
  <w:abstractNum w:abstractNumId="9">
    <w:nsid w:val="46100731"/>
    <w:multiLevelType w:val="multilevel"/>
    <w:tmpl w:val="D40448D4"/>
    <w:lvl w:ilvl="0">
      <w:start w:val="4"/>
      <w:numFmt w:val="bullet"/>
      <w:lvlText w:val="−"/>
      <w:lvlJc w:val="left"/>
      <w:pPr>
        <w:ind w:left="567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0">
    <w:nsid w:val="4A86390B"/>
    <w:multiLevelType w:val="hybridMultilevel"/>
    <w:tmpl w:val="51E67CE8"/>
    <w:lvl w:ilvl="0" w:tplc="DB56055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50B91676"/>
    <w:multiLevelType w:val="hybridMultilevel"/>
    <w:tmpl w:val="AF1678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6"/>
  </w:num>
  <w:num w:numId="5">
    <w:abstractNumId w:val="0"/>
  </w:num>
  <w:num w:numId="6">
    <w:abstractNumId w:val="7"/>
  </w:num>
  <w:num w:numId="7">
    <w:abstractNumId w:val="10"/>
  </w:num>
  <w:num w:numId="8">
    <w:abstractNumId w:val="2"/>
  </w:num>
  <w:num w:numId="9">
    <w:abstractNumId w:val="11"/>
  </w:num>
  <w:num w:numId="10">
    <w:abstractNumId w:val="9"/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aemon">
    <w15:presenceInfo w15:providerId="None" w15:userId="Daemon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71081"/>
    <w:rsid w:val="000A3E30"/>
    <w:rsid w:val="00110C78"/>
    <w:rsid w:val="00116B4C"/>
    <w:rsid w:val="001D4FF7"/>
    <w:rsid w:val="001D658E"/>
    <w:rsid w:val="001F7F3F"/>
    <w:rsid w:val="002774B5"/>
    <w:rsid w:val="002A2B26"/>
    <w:rsid w:val="002E02AA"/>
    <w:rsid w:val="00344600"/>
    <w:rsid w:val="003D2C4C"/>
    <w:rsid w:val="003F3644"/>
    <w:rsid w:val="004055B6"/>
    <w:rsid w:val="0041068B"/>
    <w:rsid w:val="00435F10"/>
    <w:rsid w:val="004B20B0"/>
    <w:rsid w:val="004D51AC"/>
    <w:rsid w:val="004F0508"/>
    <w:rsid w:val="0056647F"/>
    <w:rsid w:val="00623193"/>
    <w:rsid w:val="00624C69"/>
    <w:rsid w:val="00651CF7"/>
    <w:rsid w:val="00654EF1"/>
    <w:rsid w:val="0065686F"/>
    <w:rsid w:val="00666244"/>
    <w:rsid w:val="006B6098"/>
    <w:rsid w:val="006F72C5"/>
    <w:rsid w:val="00705510"/>
    <w:rsid w:val="00722699"/>
    <w:rsid w:val="00751CC1"/>
    <w:rsid w:val="0075396F"/>
    <w:rsid w:val="007A1C0C"/>
    <w:rsid w:val="00803DD1"/>
    <w:rsid w:val="00904D1B"/>
    <w:rsid w:val="009871BE"/>
    <w:rsid w:val="009B57FB"/>
    <w:rsid w:val="00A71081"/>
    <w:rsid w:val="00AE2580"/>
    <w:rsid w:val="00B15EFE"/>
    <w:rsid w:val="00BA2AE0"/>
    <w:rsid w:val="00BF3746"/>
    <w:rsid w:val="00C03FDB"/>
    <w:rsid w:val="00C06C67"/>
    <w:rsid w:val="00C511C4"/>
    <w:rsid w:val="00CC2719"/>
    <w:rsid w:val="00D96152"/>
    <w:rsid w:val="00DA1785"/>
    <w:rsid w:val="00DA6C9F"/>
    <w:rsid w:val="00DB68A9"/>
    <w:rsid w:val="00E34C94"/>
    <w:rsid w:val="00E4460B"/>
    <w:rsid w:val="00E70742"/>
    <w:rsid w:val="00EE5A03"/>
    <w:rsid w:val="00F0236F"/>
    <w:rsid w:val="00FC262D"/>
    <w:rsid w:val="00FD19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57FB"/>
  </w:style>
  <w:style w:type="paragraph" w:styleId="1">
    <w:name w:val="heading 1"/>
    <w:basedOn w:val="a"/>
    <w:next w:val="a"/>
    <w:link w:val="10"/>
    <w:uiPriority w:val="9"/>
    <w:qFormat/>
    <w:rsid w:val="00D96152"/>
    <w:pPr>
      <w:keepNext/>
      <w:keepLines/>
      <w:spacing w:before="240" w:after="240" w:line="276" w:lineRule="auto"/>
      <w:ind w:firstLine="709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96152"/>
    <w:pPr>
      <w:keepNext/>
      <w:keepLines/>
      <w:spacing w:before="120" w:after="120" w:line="276" w:lineRule="auto"/>
      <w:ind w:firstLine="709"/>
      <w:jc w:val="both"/>
      <w:outlineLvl w:val="1"/>
    </w:pPr>
    <w:rPr>
      <w:rFonts w:ascii="Times New Roman" w:eastAsiaTheme="majorEastAsia" w:hAnsi="Times New Roman" w:cs="Times New Roman"/>
      <w:b/>
      <w:bCs/>
      <w:sz w:val="28"/>
      <w:szCs w:val="24"/>
    </w:rPr>
  </w:style>
  <w:style w:type="paragraph" w:styleId="3">
    <w:name w:val="heading 3"/>
    <w:basedOn w:val="2"/>
    <w:next w:val="a"/>
    <w:link w:val="30"/>
    <w:uiPriority w:val="9"/>
    <w:unhideWhenUsed/>
    <w:qFormat/>
    <w:rsid w:val="00D96152"/>
    <w:pPr>
      <w:outlineLvl w:val="2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96152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D96152"/>
    <w:rPr>
      <w:rFonts w:ascii="Times New Roman" w:eastAsiaTheme="majorEastAsia" w:hAnsi="Times New Roman" w:cs="Times New Roman"/>
      <w:b/>
      <w:bCs/>
      <w:sz w:val="28"/>
      <w:szCs w:val="24"/>
    </w:rPr>
  </w:style>
  <w:style w:type="paragraph" w:styleId="a3">
    <w:name w:val="caption"/>
    <w:basedOn w:val="a"/>
    <w:next w:val="a"/>
    <w:uiPriority w:val="35"/>
    <w:unhideWhenUsed/>
    <w:qFormat/>
    <w:rsid w:val="00FD1941"/>
    <w:pPr>
      <w:spacing w:after="200" w:line="240" w:lineRule="auto"/>
    </w:pPr>
    <w:rPr>
      <w:rFonts w:ascii="Times New Roman" w:hAnsi="Times New Roman"/>
      <w:b/>
      <w:bCs/>
      <w:color w:val="5B9BD5" w:themeColor="accent1"/>
      <w:sz w:val="18"/>
      <w:szCs w:val="18"/>
    </w:rPr>
  </w:style>
  <w:style w:type="paragraph" w:customStyle="1" w:styleId="12">
    <w:name w:val="Основной текст 12 пт"/>
    <w:basedOn w:val="a"/>
    <w:rsid w:val="00FD1941"/>
    <w:pPr>
      <w:suppressAutoHyphens/>
      <w:overflowPunct w:val="0"/>
      <w:autoSpaceDE w:val="0"/>
      <w:spacing w:after="0" w:line="360" w:lineRule="auto"/>
      <w:ind w:firstLine="567"/>
      <w:jc w:val="both"/>
      <w:textAlignment w:val="baseline"/>
    </w:pPr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styleId="a4">
    <w:name w:val="List Paragraph"/>
    <w:basedOn w:val="a"/>
    <w:qFormat/>
    <w:rsid w:val="00FD1941"/>
    <w:pPr>
      <w:suppressAutoHyphens/>
      <w:spacing w:after="200" w:line="276" w:lineRule="auto"/>
      <w:ind w:left="720"/>
      <w:contextualSpacing/>
    </w:pPr>
    <w:rPr>
      <w:rFonts w:ascii="Calibri" w:eastAsia="Times New Roman" w:hAnsi="Calibri" w:cs="Calibri"/>
      <w:lang w:eastAsia="zh-CN"/>
    </w:rPr>
  </w:style>
  <w:style w:type="paragraph" w:styleId="a5">
    <w:name w:val="No Spacing"/>
    <w:uiPriority w:val="1"/>
    <w:qFormat/>
    <w:rsid w:val="00FD1941"/>
    <w:pPr>
      <w:suppressAutoHyphens/>
      <w:spacing w:after="0" w:line="240" w:lineRule="auto"/>
    </w:pPr>
    <w:rPr>
      <w:rFonts w:ascii="Calibri" w:eastAsia="Times New Roman" w:hAnsi="Calibri" w:cs="Calibri"/>
      <w:lang w:eastAsia="zh-CN"/>
    </w:rPr>
  </w:style>
  <w:style w:type="paragraph" w:styleId="a6">
    <w:name w:val="Body Text"/>
    <w:basedOn w:val="a"/>
    <w:link w:val="a7"/>
    <w:uiPriority w:val="99"/>
    <w:unhideWhenUsed/>
    <w:rsid w:val="00D96152"/>
    <w:pPr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7">
    <w:name w:val="Основной текст Знак"/>
    <w:basedOn w:val="a0"/>
    <w:link w:val="a6"/>
    <w:uiPriority w:val="99"/>
    <w:rsid w:val="00D96152"/>
    <w:rPr>
      <w:rFonts w:ascii="Times New Roman" w:hAnsi="Times New Roman" w:cs="Times New Roman"/>
      <w:sz w:val="28"/>
      <w:szCs w:val="28"/>
    </w:rPr>
  </w:style>
  <w:style w:type="table" w:styleId="a8">
    <w:name w:val="Table Grid"/>
    <w:basedOn w:val="a1"/>
    <w:uiPriority w:val="59"/>
    <w:rsid w:val="00FD19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9">
    <w:name w:val="Титул_лево"/>
    <w:basedOn w:val="21"/>
    <w:qFormat/>
    <w:rsid w:val="004D51AC"/>
    <w:pPr>
      <w:ind w:firstLine="567"/>
      <w:contextualSpacing/>
      <w:jc w:val="both"/>
    </w:pPr>
    <w:rPr>
      <w:rFonts w:ascii="Times New Roman" w:eastAsia="MS Mincho" w:hAnsi="Times New Roman" w:cs="Times New Roman"/>
      <w:sz w:val="26"/>
    </w:rPr>
  </w:style>
  <w:style w:type="paragraph" w:styleId="21">
    <w:name w:val="Body Text 2"/>
    <w:basedOn w:val="a"/>
    <w:link w:val="22"/>
    <w:uiPriority w:val="99"/>
    <w:semiHidden/>
    <w:unhideWhenUsed/>
    <w:rsid w:val="004D51AC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semiHidden/>
    <w:rsid w:val="004D51AC"/>
  </w:style>
  <w:style w:type="paragraph" w:styleId="aa">
    <w:name w:val="TOC Heading"/>
    <w:basedOn w:val="1"/>
    <w:next w:val="a"/>
    <w:uiPriority w:val="39"/>
    <w:unhideWhenUsed/>
    <w:qFormat/>
    <w:rsid w:val="002774B5"/>
    <w:pPr>
      <w:spacing w:after="0" w:line="259" w:lineRule="auto"/>
      <w:ind w:firstLine="0"/>
      <w:outlineLvl w:val="9"/>
    </w:pPr>
    <w:rPr>
      <w:b w:val="0"/>
      <w:bCs w:val="0"/>
      <w:color w:val="2E74B5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A2AE0"/>
    <w:pPr>
      <w:spacing w:after="100"/>
      <w:jc w:val="both"/>
    </w:pPr>
    <w:rPr>
      <w:rFonts w:ascii="Times New Roman" w:hAnsi="Times New Roman"/>
      <w:sz w:val="28"/>
    </w:rPr>
  </w:style>
  <w:style w:type="paragraph" w:styleId="23">
    <w:name w:val="toc 2"/>
    <w:basedOn w:val="a"/>
    <w:next w:val="a"/>
    <w:autoRedefine/>
    <w:uiPriority w:val="39"/>
    <w:unhideWhenUsed/>
    <w:rsid w:val="00BA2AE0"/>
    <w:pPr>
      <w:spacing w:after="100"/>
      <w:ind w:left="220"/>
      <w:jc w:val="both"/>
    </w:pPr>
    <w:rPr>
      <w:rFonts w:ascii="Times New Roman" w:hAnsi="Times New Roman"/>
      <w:sz w:val="28"/>
    </w:rPr>
  </w:style>
  <w:style w:type="character" w:styleId="ab">
    <w:name w:val="Hyperlink"/>
    <w:basedOn w:val="a0"/>
    <w:uiPriority w:val="99"/>
    <w:unhideWhenUsed/>
    <w:rsid w:val="002774B5"/>
    <w:rPr>
      <w:color w:val="0563C1" w:themeColor="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DA17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DA1785"/>
    <w:rPr>
      <w:rFonts w:ascii="Segoe UI" w:hAnsi="Segoe UI" w:cs="Segoe UI"/>
      <w:sz w:val="18"/>
      <w:szCs w:val="18"/>
    </w:rPr>
  </w:style>
  <w:style w:type="paragraph" w:styleId="ae">
    <w:name w:val="Normal (Web)"/>
    <w:basedOn w:val="a"/>
    <w:uiPriority w:val="99"/>
    <w:semiHidden/>
    <w:unhideWhenUsed/>
    <w:rsid w:val="00DA17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Subtitle"/>
    <w:basedOn w:val="a"/>
    <w:next w:val="a"/>
    <w:link w:val="af0"/>
    <w:uiPriority w:val="11"/>
    <w:qFormat/>
    <w:rsid w:val="00DA178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0">
    <w:name w:val="Подзаголовок Знак"/>
    <w:basedOn w:val="a0"/>
    <w:link w:val="af"/>
    <w:uiPriority w:val="11"/>
    <w:rsid w:val="00DA1785"/>
    <w:rPr>
      <w:rFonts w:eastAsiaTheme="minorEastAsia"/>
      <w:color w:val="5A5A5A" w:themeColor="text1" w:themeTint="A5"/>
      <w:spacing w:val="15"/>
    </w:rPr>
  </w:style>
  <w:style w:type="character" w:customStyle="1" w:styleId="13">
    <w:name w:val="Неразрешенное упоминание1"/>
    <w:basedOn w:val="a0"/>
    <w:uiPriority w:val="99"/>
    <w:semiHidden/>
    <w:unhideWhenUsed/>
    <w:rsid w:val="00AE2580"/>
    <w:rPr>
      <w:color w:val="605E5C"/>
      <w:shd w:val="clear" w:color="auto" w:fill="E1DFDD"/>
    </w:rPr>
  </w:style>
  <w:style w:type="paragraph" w:customStyle="1" w:styleId="14">
    <w:name w:val="Обычный1"/>
    <w:rsid w:val="00F0236F"/>
    <w:pPr>
      <w:spacing w:after="0" w:line="276" w:lineRule="auto"/>
    </w:pPr>
    <w:rPr>
      <w:rFonts w:ascii="Arial" w:eastAsia="Arial" w:hAnsi="Arial" w:cs="Arial"/>
      <w:lang w:eastAsia="ru-RU"/>
    </w:rPr>
  </w:style>
  <w:style w:type="character" w:styleId="af1">
    <w:name w:val="Placeholder Text"/>
    <w:basedOn w:val="a0"/>
    <w:uiPriority w:val="99"/>
    <w:semiHidden/>
    <w:rsid w:val="00654EF1"/>
    <w:rPr>
      <w:color w:val="808080"/>
    </w:rPr>
  </w:style>
  <w:style w:type="character" w:styleId="af2">
    <w:name w:val="annotation reference"/>
    <w:basedOn w:val="a0"/>
    <w:uiPriority w:val="99"/>
    <w:semiHidden/>
    <w:unhideWhenUsed/>
    <w:rsid w:val="0075396F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75396F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75396F"/>
    <w:rPr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75396F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75396F"/>
    <w:rPr>
      <w:b/>
      <w:bCs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D96152"/>
    <w:rPr>
      <w:rFonts w:ascii="Times New Roman" w:eastAsiaTheme="majorEastAsia" w:hAnsi="Times New Roman" w:cs="Times New Roman"/>
      <w:b/>
      <w:bCs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BA2AE0"/>
    <w:pPr>
      <w:spacing w:after="100"/>
      <w:ind w:left="440"/>
      <w:jc w:val="both"/>
    </w:pPr>
    <w:rPr>
      <w:rFonts w:ascii="Times New Roman" w:hAnsi="Times New Roman"/>
      <w:sz w:val="28"/>
    </w:rPr>
  </w:style>
  <w:style w:type="paragraph" w:styleId="af7">
    <w:name w:val="header"/>
    <w:basedOn w:val="a"/>
    <w:link w:val="af8"/>
    <w:uiPriority w:val="99"/>
    <w:semiHidden/>
    <w:unhideWhenUsed/>
    <w:rsid w:val="00BA2A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Верхний колонтитул Знак"/>
    <w:basedOn w:val="a0"/>
    <w:link w:val="af7"/>
    <w:uiPriority w:val="99"/>
    <w:semiHidden/>
    <w:rsid w:val="00BA2AE0"/>
  </w:style>
  <w:style w:type="paragraph" w:styleId="af9">
    <w:name w:val="footer"/>
    <w:basedOn w:val="a"/>
    <w:link w:val="afa"/>
    <w:uiPriority w:val="99"/>
    <w:unhideWhenUsed/>
    <w:rsid w:val="00BA2A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Нижний колонтитул Знак"/>
    <w:basedOn w:val="a0"/>
    <w:link w:val="af9"/>
    <w:uiPriority w:val="99"/>
    <w:rsid w:val="00BA2AE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95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E582D2-1DAA-430C-96B1-3505415790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697</TotalTime>
  <Pages>13</Pages>
  <Words>1793</Words>
  <Characters>10223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Анон</dc:creator>
  <cp:keywords/>
  <dc:description/>
  <cp:lastModifiedBy>Windows User</cp:lastModifiedBy>
  <cp:revision>24</cp:revision>
  <dcterms:created xsi:type="dcterms:W3CDTF">2019-05-06T12:19:00Z</dcterms:created>
  <dcterms:modified xsi:type="dcterms:W3CDTF">2021-05-19T15:20:00Z</dcterms:modified>
</cp:coreProperties>
</file>